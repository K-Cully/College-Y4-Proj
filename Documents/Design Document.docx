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diagrams/data31.xml" ContentType="application/vnd.openxmlformats-officedocument.drawingml.diagramData+xml"/>
  <Override PartName="/word/diagrams/layout31.xml" ContentType="application/vnd.openxmlformats-officedocument.drawingml.diagramLayout+xml"/>
  <Override PartName="/word/diagrams/quickStyle31.xml" ContentType="application/vnd.openxmlformats-officedocument.drawingml.diagramStyle+xml"/>
  <Override PartName="/word/diagrams/colors31.xml" ContentType="application/vnd.openxmlformats-officedocument.drawingml.diagramColors+xml"/>
  <Override PartName="/word/diagrams/drawing3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0D392E" w14:paraId="6FBF992E" w14:textId="77777777" w:rsidTr="002E24BB">
        <w:trPr>
          <w:trHeight w:val="2880"/>
          <w:jc w:val="center"/>
        </w:trPr>
        <w:tc>
          <w:tcPr>
            <w:tcW w:w="5000" w:type="pct"/>
          </w:tcPr>
          <w:p w14:paraId="3380D030" w14:textId="30FA35B4" w:rsidR="000D392E" w:rsidRPr="006801F3" w:rsidRDefault="000D392E" w:rsidP="002E24BB">
            <w:pPr>
              <w:pStyle w:val="NoSpacing"/>
              <w:jc w:val="center"/>
              <w:rPr>
                <w:rFonts w:ascii="Cambria" w:eastAsia="Times New Roman" w:hAnsi="Cambria"/>
                <w:caps/>
              </w:rPr>
            </w:pPr>
            <w:r>
              <w:rPr>
                <w:noProof/>
                <w:lang w:eastAsia="en-IE"/>
              </w:rPr>
              <w:drawing>
                <wp:inline distT="0" distB="0" distL="0" distR="0" wp14:anchorId="0223D3CB" wp14:editId="5DC3860B">
                  <wp:extent cx="2238375" cy="14763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1476375"/>
                          </a:xfrm>
                          <a:prstGeom prst="rect">
                            <a:avLst/>
                          </a:prstGeom>
                          <a:noFill/>
                          <a:ln>
                            <a:noFill/>
                          </a:ln>
                        </pic:spPr>
                      </pic:pic>
                    </a:graphicData>
                  </a:graphic>
                </wp:inline>
              </w:drawing>
            </w:r>
          </w:p>
        </w:tc>
      </w:tr>
      <w:tr w:rsidR="000D392E" w14:paraId="50CEAE78" w14:textId="77777777" w:rsidTr="002E24BB">
        <w:trPr>
          <w:trHeight w:val="1440"/>
          <w:jc w:val="center"/>
        </w:trPr>
        <w:tc>
          <w:tcPr>
            <w:tcW w:w="5000" w:type="pct"/>
            <w:tcBorders>
              <w:bottom w:val="single" w:sz="4" w:space="0" w:color="4F81BD"/>
            </w:tcBorders>
            <w:vAlign w:val="center"/>
          </w:tcPr>
          <w:p w14:paraId="24645F17" w14:textId="77777777" w:rsidR="000D392E" w:rsidRDefault="000D392E" w:rsidP="002E24BB">
            <w:pPr>
              <w:pStyle w:val="NoSpacing"/>
              <w:jc w:val="center"/>
              <w:rPr>
                <w:rFonts w:ascii="Cambria" w:eastAsia="Times New Roman" w:hAnsi="Cambria"/>
                <w:sz w:val="80"/>
                <w:szCs w:val="80"/>
              </w:rPr>
            </w:pPr>
          </w:p>
          <w:p w14:paraId="39A0C60E" w14:textId="77777777" w:rsidR="000D392E" w:rsidRDefault="000D392E" w:rsidP="002E24BB">
            <w:pPr>
              <w:pStyle w:val="NoSpacing"/>
              <w:rPr>
                <w:rFonts w:ascii="Cambria" w:eastAsia="Times New Roman" w:hAnsi="Cambria"/>
                <w:sz w:val="80"/>
                <w:szCs w:val="80"/>
              </w:rPr>
            </w:pPr>
          </w:p>
          <w:p w14:paraId="67DAD29D" w14:textId="3376FC6B" w:rsidR="000D392E" w:rsidRPr="006801F3" w:rsidRDefault="000D392E" w:rsidP="002E24BB">
            <w:pPr>
              <w:pStyle w:val="NoSpacing"/>
              <w:jc w:val="center"/>
              <w:rPr>
                <w:rFonts w:ascii="Cambria" w:eastAsia="Times New Roman" w:hAnsi="Cambria"/>
                <w:sz w:val="80"/>
                <w:szCs w:val="80"/>
              </w:rPr>
            </w:pPr>
            <w:r>
              <w:rPr>
                <w:rFonts w:ascii="Cambria" w:eastAsia="Times New Roman" w:hAnsi="Cambria"/>
                <w:sz w:val="80"/>
                <w:szCs w:val="80"/>
              </w:rPr>
              <w:t>Design Document</w:t>
            </w:r>
          </w:p>
        </w:tc>
      </w:tr>
      <w:tr w:rsidR="000D392E" w14:paraId="6693F180" w14:textId="77777777" w:rsidTr="002E24BB">
        <w:trPr>
          <w:trHeight w:val="720"/>
          <w:jc w:val="center"/>
        </w:trPr>
        <w:tc>
          <w:tcPr>
            <w:tcW w:w="5000" w:type="pct"/>
            <w:tcBorders>
              <w:top w:val="single" w:sz="4" w:space="0" w:color="4F81BD"/>
            </w:tcBorders>
            <w:vAlign w:val="center"/>
          </w:tcPr>
          <w:p w14:paraId="24081ED7" w14:textId="1F75A6BE" w:rsidR="000D392E" w:rsidRPr="006801F3" w:rsidRDefault="009269B3" w:rsidP="002E24BB">
            <w:pPr>
              <w:pStyle w:val="NoSpacing"/>
              <w:jc w:val="center"/>
              <w:rPr>
                <w:rFonts w:ascii="Cambria" w:eastAsia="Times New Roman" w:hAnsi="Cambria"/>
                <w:sz w:val="44"/>
                <w:szCs w:val="44"/>
              </w:rPr>
            </w:pPr>
            <w:r>
              <w:rPr>
                <w:rFonts w:ascii="Cambria" w:eastAsia="Times New Roman" w:hAnsi="Cambria"/>
                <w:sz w:val="44"/>
                <w:szCs w:val="44"/>
              </w:rPr>
              <w:t>SticK</w:t>
            </w:r>
            <w:r w:rsidR="000D392E">
              <w:rPr>
                <w:rFonts w:ascii="Cambria" w:eastAsia="Times New Roman" w:hAnsi="Cambria"/>
                <w:sz w:val="44"/>
                <w:szCs w:val="44"/>
              </w:rPr>
              <w:t>art</w:t>
            </w:r>
          </w:p>
        </w:tc>
      </w:tr>
      <w:tr w:rsidR="000D392E" w14:paraId="189CD795" w14:textId="77777777" w:rsidTr="002E24BB">
        <w:trPr>
          <w:trHeight w:val="360"/>
          <w:jc w:val="center"/>
        </w:trPr>
        <w:tc>
          <w:tcPr>
            <w:tcW w:w="5000" w:type="pct"/>
            <w:vAlign w:val="center"/>
          </w:tcPr>
          <w:p w14:paraId="54A49BB5" w14:textId="77777777" w:rsidR="000D392E" w:rsidRDefault="000D392E" w:rsidP="002E24BB">
            <w:pPr>
              <w:pStyle w:val="NoSpacing"/>
              <w:jc w:val="center"/>
            </w:pPr>
          </w:p>
          <w:p w14:paraId="49F65149" w14:textId="77777777" w:rsidR="000D392E" w:rsidRDefault="000D392E" w:rsidP="002E24BB">
            <w:pPr>
              <w:pStyle w:val="NoSpacing"/>
              <w:jc w:val="center"/>
            </w:pPr>
          </w:p>
          <w:p w14:paraId="099931E4" w14:textId="77777777" w:rsidR="000D392E" w:rsidRDefault="000D392E" w:rsidP="002E24BB">
            <w:pPr>
              <w:pStyle w:val="NoSpacing"/>
              <w:jc w:val="center"/>
            </w:pPr>
          </w:p>
          <w:p w14:paraId="551BBF89" w14:textId="77777777" w:rsidR="000D392E" w:rsidRDefault="000D392E" w:rsidP="002E24BB">
            <w:pPr>
              <w:pStyle w:val="NoSpacing"/>
              <w:jc w:val="center"/>
            </w:pPr>
          </w:p>
          <w:p w14:paraId="248FBE17" w14:textId="77777777" w:rsidR="000D392E" w:rsidRDefault="000D392E" w:rsidP="002E24BB">
            <w:pPr>
              <w:pStyle w:val="NoSpacing"/>
              <w:jc w:val="center"/>
            </w:pPr>
          </w:p>
          <w:p w14:paraId="397C5199" w14:textId="77777777" w:rsidR="000D392E" w:rsidRDefault="000D392E" w:rsidP="002E24BB">
            <w:pPr>
              <w:pStyle w:val="NoSpacing"/>
              <w:jc w:val="center"/>
            </w:pPr>
          </w:p>
          <w:p w14:paraId="71531ADE" w14:textId="77777777" w:rsidR="000D392E" w:rsidRDefault="000D392E" w:rsidP="002E24BB">
            <w:pPr>
              <w:pStyle w:val="NoSpacing"/>
              <w:jc w:val="center"/>
            </w:pPr>
          </w:p>
          <w:p w14:paraId="1C3AB102" w14:textId="77777777" w:rsidR="000D392E" w:rsidRDefault="000D392E" w:rsidP="002E24BB">
            <w:pPr>
              <w:pStyle w:val="NoSpacing"/>
              <w:jc w:val="center"/>
            </w:pPr>
          </w:p>
          <w:p w14:paraId="025FFE2D" w14:textId="77777777" w:rsidR="000D392E" w:rsidRDefault="000D392E" w:rsidP="002E24BB">
            <w:pPr>
              <w:pStyle w:val="NoSpacing"/>
              <w:jc w:val="center"/>
            </w:pPr>
          </w:p>
          <w:p w14:paraId="37A6A95D" w14:textId="77777777" w:rsidR="000D392E" w:rsidRDefault="000D392E" w:rsidP="002E24BB">
            <w:pPr>
              <w:pStyle w:val="NoSpacing"/>
              <w:jc w:val="center"/>
            </w:pPr>
          </w:p>
          <w:p w14:paraId="0FBC244A" w14:textId="77777777" w:rsidR="000D392E" w:rsidRDefault="000D392E" w:rsidP="002E24BB">
            <w:pPr>
              <w:pStyle w:val="NoSpacing"/>
              <w:jc w:val="center"/>
            </w:pPr>
          </w:p>
          <w:p w14:paraId="3FC8EAA6" w14:textId="77777777" w:rsidR="000D392E" w:rsidRDefault="000D392E" w:rsidP="002E24BB">
            <w:pPr>
              <w:pStyle w:val="NoSpacing"/>
              <w:jc w:val="center"/>
            </w:pPr>
          </w:p>
          <w:p w14:paraId="19DEABE3" w14:textId="77777777" w:rsidR="000D392E" w:rsidRDefault="000D392E" w:rsidP="002E24BB">
            <w:pPr>
              <w:pStyle w:val="NoSpacing"/>
              <w:jc w:val="center"/>
            </w:pPr>
          </w:p>
          <w:p w14:paraId="0E74E52E" w14:textId="77777777" w:rsidR="000D392E" w:rsidRDefault="000D392E" w:rsidP="002E24BB">
            <w:pPr>
              <w:pStyle w:val="NoSpacing"/>
              <w:jc w:val="center"/>
            </w:pPr>
          </w:p>
          <w:p w14:paraId="3588D4A7" w14:textId="77777777" w:rsidR="000D392E" w:rsidRDefault="000D392E" w:rsidP="002E24BB">
            <w:pPr>
              <w:pStyle w:val="NoSpacing"/>
              <w:jc w:val="center"/>
            </w:pPr>
          </w:p>
          <w:p w14:paraId="5D52D452" w14:textId="77777777" w:rsidR="000D392E" w:rsidRDefault="000D392E" w:rsidP="002E24BB">
            <w:pPr>
              <w:pStyle w:val="NoSpacing"/>
              <w:jc w:val="center"/>
            </w:pPr>
          </w:p>
          <w:p w14:paraId="4DA83CD5" w14:textId="77777777" w:rsidR="000D392E" w:rsidRDefault="000D392E" w:rsidP="002E24BB">
            <w:pPr>
              <w:pStyle w:val="NoSpacing"/>
              <w:jc w:val="center"/>
            </w:pPr>
          </w:p>
          <w:p w14:paraId="4A329890" w14:textId="77777777" w:rsidR="000D392E" w:rsidRDefault="000D392E" w:rsidP="002E24BB">
            <w:pPr>
              <w:pStyle w:val="NoSpacing"/>
              <w:jc w:val="center"/>
            </w:pPr>
          </w:p>
          <w:p w14:paraId="12139658" w14:textId="77777777" w:rsidR="000D392E" w:rsidRDefault="000D392E" w:rsidP="002E24BB">
            <w:pPr>
              <w:pStyle w:val="NoSpacing"/>
              <w:jc w:val="center"/>
            </w:pPr>
          </w:p>
          <w:p w14:paraId="147B7321" w14:textId="77777777" w:rsidR="000D392E" w:rsidRDefault="000D392E" w:rsidP="002E24BB">
            <w:pPr>
              <w:pStyle w:val="NoSpacing"/>
              <w:jc w:val="center"/>
            </w:pPr>
          </w:p>
          <w:p w14:paraId="5EFC8590" w14:textId="77777777" w:rsidR="000D392E" w:rsidRDefault="000D392E" w:rsidP="002E24BB">
            <w:pPr>
              <w:pStyle w:val="NoSpacing"/>
              <w:jc w:val="center"/>
            </w:pPr>
          </w:p>
        </w:tc>
      </w:tr>
      <w:tr w:rsidR="000D392E" w14:paraId="30CA45DA" w14:textId="77777777" w:rsidTr="002E24BB">
        <w:trPr>
          <w:trHeight w:val="360"/>
          <w:jc w:val="center"/>
        </w:trPr>
        <w:tc>
          <w:tcPr>
            <w:tcW w:w="5000" w:type="pct"/>
            <w:vAlign w:val="center"/>
          </w:tcPr>
          <w:p w14:paraId="540722AE" w14:textId="63CECCAF" w:rsidR="000D392E" w:rsidRDefault="000D392E" w:rsidP="000D392E">
            <w:pPr>
              <w:pStyle w:val="NoSpacing"/>
              <w:jc w:val="center"/>
              <w:rPr>
                <w:b/>
                <w:bCs/>
              </w:rPr>
            </w:pPr>
            <w:r>
              <w:rPr>
                <w:b/>
                <w:bCs/>
              </w:rPr>
              <w:t>Keith Cully C00136489</w:t>
            </w:r>
          </w:p>
        </w:tc>
      </w:tr>
      <w:tr w:rsidR="000D392E" w14:paraId="5A6750D4" w14:textId="77777777" w:rsidTr="002E24BB">
        <w:trPr>
          <w:trHeight w:val="360"/>
          <w:jc w:val="center"/>
        </w:trPr>
        <w:tc>
          <w:tcPr>
            <w:tcW w:w="5000" w:type="pct"/>
            <w:vAlign w:val="center"/>
          </w:tcPr>
          <w:p w14:paraId="5AE69176" w14:textId="5A92D7C2" w:rsidR="000D392E" w:rsidRDefault="003459FB" w:rsidP="003459FB">
            <w:pPr>
              <w:pStyle w:val="NoSpacing"/>
              <w:jc w:val="center"/>
              <w:rPr>
                <w:b/>
                <w:bCs/>
              </w:rPr>
            </w:pPr>
            <w:r>
              <w:rPr>
                <w:b/>
                <w:bCs/>
              </w:rPr>
              <w:t>16</w:t>
            </w:r>
            <w:r w:rsidR="000D392E">
              <w:rPr>
                <w:b/>
                <w:bCs/>
              </w:rPr>
              <w:t>/</w:t>
            </w:r>
            <w:r w:rsidR="009269B3">
              <w:rPr>
                <w:b/>
                <w:bCs/>
              </w:rPr>
              <w:t>10</w:t>
            </w:r>
            <w:r w:rsidR="000D392E">
              <w:rPr>
                <w:b/>
                <w:bCs/>
              </w:rPr>
              <w:t>/12</w:t>
            </w:r>
          </w:p>
        </w:tc>
      </w:tr>
    </w:tbl>
    <w:p w14:paraId="505AB80D" w14:textId="3EA03155" w:rsidR="00C00F75" w:rsidRDefault="00C00F75" w:rsidP="00C00F75">
      <w:pPr>
        <w:pStyle w:val="Heading1"/>
      </w:pPr>
      <w:bookmarkStart w:id="0" w:name="_Toc336877870"/>
      <w:bookmarkStart w:id="1" w:name="_Toc342723448"/>
      <w:r>
        <w:lastRenderedPageBreak/>
        <w:t>Table of Contents</w:t>
      </w:r>
      <w:bookmarkEnd w:id="0"/>
      <w:bookmarkEnd w:id="1"/>
      <w:r w:rsidR="00722804">
        <w:br/>
      </w:r>
    </w:p>
    <w:p w14:paraId="60E9853C" w14:textId="77777777" w:rsidR="008B1D26" w:rsidRDefault="00D02E02">
      <w:pPr>
        <w:pStyle w:val="TOC1"/>
        <w:tabs>
          <w:tab w:val="right" w:leader="dot" w:pos="9350"/>
        </w:tabs>
        <w:rPr>
          <w:ins w:id="2" w:author="Keith" w:date="2012-12-08T09:48:00Z"/>
          <w:noProof/>
          <w:lang w:val="en-IE" w:eastAsia="en-IE"/>
        </w:rPr>
      </w:pPr>
      <w:r>
        <w:fldChar w:fldCharType="begin"/>
      </w:r>
      <w:r>
        <w:instrText xml:space="preserve"> TOC \o "1-2" \h \z \u </w:instrText>
      </w:r>
      <w:r>
        <w:fldChar w:fldCharType="separate"/>
      </w:r>
      <w:ins w:id="3" w:author="Keith" w:date="2012-12-08T09:48:00Z">
        <w:r w:rsidR="008B1D26" w:rsidRPr="00B64D2A">
          <w:rPr>
            <w:rStyle w:val="Hyperlink"/>
            <w:noProof/>
          </w:rPr>
          <w:fldChar w:fldCharType="begin"/>
        </w:r>
        <w:r w:rsidR="008B1D26" w:rsidRPr="00B64D2A">
          <w:rPr>
            <w:rStyle w:val="Hyperlink"/>
            <w:noProof/>
          </w:rPr>
          <w:instrText xml:space="preserve"> </w:instrText>
        </w:r>
        <w:r w:rsidR="008B1D26">
          <w:rPr>
            <w:noProof/>
          </w:rPr>
          <w:instrText>HYPERLINK \l "_Toc342723448"</w:instrText>
        </w:r>
        <w:r w:rsidR="008B1D26" w:rsidRPr="00B64D2A">
          <w:rPr>
            <w:rStyle w:val="Hyperlink"/>
            <w:noProof/>
          </w:rPr>
          <w:instrText xml:space="preserve"> </w:instrText>
        </w:r>
        <w:r w:rsidR="008B1D26" w:rsidRPr="00B64D2A">
          <w:rPr>
            <w:rStyle w:val="Hyperlink"/>
            <w:noProof/>
          </w:rPr>
        </w:r>
        <w:r w:rsidR="008B1D26" w:rsidRPr="00B64D2A">
          <w:rPr>
            <w:rStyle w:val="Hyperlink"/>
            <w:noProof/>
          </w:rPr>
          <w:fldChar w:fldCharType="separate"/>
        </w:r>
        <w:r w:rsidR="008B1D26" w:rsidRPr="00B64D2A">
          <w:rPr>
            <w:rStyle w:val="Hyperlink"/>
            <w:noProof/>
          </w:rPr>
          <w:t>Table of Contents</w:t>
        </w:r>
        <w:r w:rsidR="008B1D26">
          <w:rPr>
            <w:noProof/>
            <w:webHidden/>
          </w:rPr>
          <w:tab/>
        </w:r>
        <w:r w:rsidR="008B1D26">
          <w:rPr>
            <w:noProof/>
            <w:webHidden/>
          </w:rPr>
          <w:fldChar w:fldCharType="begin"/>
        </w:r>
        <w:r w:rsidR="008B1D26">
          <w:rPr>
            <w:noProof/>
            <w:webHidden/>
          </w:rPr>
          <w:instrText xml:space="preserve"> PAGEREF _Toc342723448 \h </w:instrText>
        </w:r>
        <w:r w:rsidR="008B1D26">
          <w:rPr>
            <w:noProof/>
            <w:webHidden/>
          </w:rPr>
        </w:r>
      </w:ins>
      <w:r w:rsidR="008B1D26">
        <w:rPr>
          <w:noProof/>
          <w:webHidden/>
        </w:rPr>
        <w:fldChar w:fldCharType="separate"/>
      </w:r>
      <w:ins w:id="4" w:author="Keith" w:date="2012-12-08T09:48:00Z">
        <w:r w:rsidR="008B1D26">
          <w:rPr>
            <w:noProof/>
            <w:webHidden/>
          </w:rPr>
          <w:t>1</w:t>
        </w:r>
        <w:r w:rsidR="008B1D26">
          <w:rPr>
            <w:noProof/>
            <w:webHidden/>
          </w:rPr>
          <w:fldChar w:fldCharType="end"/>
        </w:r>
        <w:r w:rsidR="008B1D26" w:rsidRPr="00B64D2A">
          <w:rPr>
            <w:rStyle w:val="Hyperlink"/>
            <w:noProof/>
          </w:rPr>
          <w:fldChar w:fldCharType="end"/>
        </w:r>
      </w:ins>
    </w:p>
    <w:p w14:paraId="79A934D9" w14:textId="77777777" w:rsidR="008B1D26" w:rsidRDefault="008B1D26">
      <w:pPr>
        <w:pStyle w:val="TOC1"/>
        <w:tabs>
          <w:tab w:val="right" w:leader="dot" w:pos="9350"/>
        </w:tabs>
        <w:rPr>
          <w:ins w:id="5" w:author="Keith" w:date="2012-12-08T09:48:00Z"/>
          <w:noProof/>
          <w:lang w:val="en-IE" w:eastAsia="en-IE"/>
        </w:rPr>
      </w:pPr>
      <w:ins w:id="6"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"_Toc342723449"</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Overview of the Game</w:t>
        </w:r>
        <w:r>
          <w:rPr>
            <w:noProof/>
            <w:webHidden/>
          </w:rPr>
          <w:tab/>
        </w:r>
        <w:r>
          <w:rPr>
            <w:noProof/>
            <w:webHidden/>
          </w:rPr>
          <w:fldChar w:fldCharType="begin"/>
        </w:r>
        <w:r>
          <w:rPr>
            <w:noProof/>
            <w:webHidden/>
          </w:rPr>
          <w:instrText xml:space="preserve"> PAGEREF _Toc342723449 \h </w:instrText>
        </w:r>
        <w:r>
          <w:rPr>
            <w:noProof/>
            <w:webHidden/>
          </w:rPr>
        </w:r>
      </w:ins>
      <w:r>
        <w:rPr>
          <w:noProof/>
          <w:webHidden/>
        </w:rPr>
        <w:fldChar w:fldCharType="separate"/>
      </w:r>
      <w:ins w:id="7" w:author="Keith" w:date="2012-12-08T09:48:00Z">
        <w:r>
          <w:rPr>
            <w:noProof/>
            <w:webHidden/>
          </w:rPr>
          <w:t>3</w:t>
        </w:r>
        <w:r>
          <w:rPr>
            <w:noProof/>
            <w:webHidden/>
          </w:rPr>
          <w:fldChar w:fldCharType="end"/>
        </w:r>
        <w:r w:rsidRPr="00B64D2A">
          <w:rPr>
            <w:rStyle w:val="Hyperlink"/>
            <w:noProof/>
          </w:rPr>
          <w:fldChar w:fldCharType="end"/>
        </w:r>
      </w:ins>
    </w:p>
    <w:p w14:paraId="6B5D51CE" w14:textId="77777777" w:rsidR="008B1D26" w:rsidRDefault="008B1D26">
      <w:pPr>
        <w:pStyle w:val="TOC2"/>
        <w:tabs>
          <w:tab w:val="right" w:leader="dot" w:pos="9350"/>
        </w:tabs>
        <w:rPr>
          <w:ins w:id="8" w:author="Keith" w:date="2012-12-08T09:48:00Z"/>
          <w:noProof/>
          <w:lang w:val="en-IE" w:eastAsia="en-IE"/>
        </w:rPr>
      </w:pPr>
      <w:ins w:id="9"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"_Toc342723450"</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Description</w:t>
        </w:r>
        <w:r>
          <w:rPr>
            <w:noProof/>
            <w:webHidden/>
          </w:rPr>
          <w:tab/>
        </w:r>
        <w:r>
          <w:rPr>
            <w:noProof/>
            <w:webHidden/>
          </w:rPr>
          <w:fldChar w:fldCharType="begin"/>
        </w:r>
        <w:r>
          <w:rPr>
            <w:noProof/>
            <w:webHidden/>
          </w:rPr>
          <w:instrText xml:space="preserve"> PAGEREF _Toc342723450 \h </w:instrText>
        </w:r>
        <w:r>
          <w:rPr>
            <w:noProof/>
            <w:webHidden/>
          </w:rPr>
        </w:r>
      </w:ins>
      <w:r>
        <w:rPr>
          <w:noProof/>
          <w:webHidden/>
        </w:rPr>
        <w:fldChar w:fldCharType="separate"/>
      </w:r>
      <w:ins w:id="10" w:author="Keith" w:date="2012-12-08T09:48:00Z">
        <w:r>
          <w:rPr>
            <w:noProof/>
            <w:webHidden/>
          </w:rPr>
          <w:t>3</w:t>
        </w:r>
        <w:r>
          <w:rPr>
            <w:noProof/>
            <w:webHidden/>
          </w:rPr>
          <w:fldChar w:fldCharType="end"/>
        </w:r>
        <w:r w:rsidRPr="00B64D2A">
          <w:rPr>
            <w:rStyle w:val="Hyperlink"/>
            <w:noProof/>
          </w:rPr>
          <w:fldChar w:fldCharType="end"/>
        </w:r>
      </w:ins>
    </w:p>
    <w:p w14:paraId="7618381B" w14:textId="77777777" w:rsidR="008B1D26" w:rsidRDefault="008B1D26">
      <w:pPr>
        <w:pStyle w:val="TOC2"/>
        <w:tabs>
          <w:tab w:val="right" w:leader="dot" w:pos="9350"/>
        </w:tabs>
        <w:rPr>
          <w:ins w:id="11" w:author="Keith" w:date="2012-12-08T09:48:00Z"/>
          <w:noProof/>
          <w:lang w:val="en-IE" w:eastAsia="en-IE"/>
        </w:rPr>
      </w:pPr>
      <w:ins w:id="12"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"_Toc342723451"</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Major Influences</w:t>
        </w:r>
        <w:r>
          <w:rPr>
            <w:noProof/>
            <w:webHidden/>
          </w:rPr>
          <w:tab/>
        </w:r>
        <w:r>
          <w:rPr>
            <w:noProof/>
            <w:webHidden/>
          </w:rPr>
          <w:fldChar w:fldCharType="begin"/>
        </w:r>
        <w:r>
          <w:rPr>
            <w:noProof/>
            <w:webHidden/>
          </w:rPr>
          <w:instrText xml:space="preserve"> PAGEREF _Toc342723451 \h </w:instrText>
        </w:r>
        <w:r>
          <w:rPr>
            <w:noProof/>
            <w:webHidden/>
          </w:rPr>
        </w:r>
      </w:ins>
      <w:r>
        <w:rPr>
          <w:noProof/>
          <w:webHidden/>
        </w:rPr>
        <w:fldChar w:fldCharType="separate"/>
      </w:r>
      <w:ins w:id="13" w:author="Keith" w:date="2012-12-08T09:48:00Z">
        <w:r>
          <w:rPr>
            <w:noProof/>
            <w:webHidden/>
          </w:rPr>
          <w:t>3</w:t>
        </w:r>
        <w:r>
          <w:rPr>
            <w:noProof/>
            <w:webHidden/>
          </w:rPr>
          <w:fldChar w:fldCharType="end"/>
        </w:r>
        <w:r w:rsidRPr="00B64D2A">
          <w:rPr>
            <w:rStyle w:val="Hyperlink"/>
            <w:noProof/>
          </w:rPr>
          <w:fldChar w:fldCharType="end"/>
        </w:r>
      </w:ins>
    </w:p>
    <w:p w14:paraId="1A2D4FC8" w14:textId="77777777" w:rsidR="008B1D26" w:rsidRDefault="008B1D26">
      <w:pPr>
        <w:pStyle w:val="TOC2"/>
        <w:tabs>
          <w:tab w:val="right" w:leader="dot" w:pos="9350"/>
        </w:tabs>
        <w:rPr>
          <w:ins w:id="14" w:author="Keith" w:date="2012-12-08T09:48:00Z"/>
          <w:noProof/>
          <w:lang w:val="en-IE" w:eastAsia="en-IE"/>
        </w:rPr>
      </w:pPr>
      <w:ins w:id="15"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"_Toc342723452"</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Novel Aspects</w:t>
        </w:r>
        <w:r>
          <w:rPr>
            <w:noProof/>
            <w:webHidden/>
          </w:rPr>
          <w:tab/>
        </w:r>
        <w:r>
          <w:rPr>
            <w:noProof/>
            <w:webHidden/>
          </w:rPr>
          <w:fldChar w:fldCharType="begin"/>
        </w:r>
        <w:r>
          <w:rPr>
            <w:noProof/>
            <w:webHidden/>
          </w:rPr>
          <w:instrText xml:space="preserve"> PAGEREF _Toc342723452 \h </w:instrText>
        </w:r>
        <w:r>
          <w:rPr>
            <w:noProof/>
            <w:webHidden/>
          </w:rPr>
        </w:r>
      </w:ins>
      <w:r>
        <w:rPr>
          <w:noProof/>
          <w:webHidden/>
        </w:rPr>
        <w:fldChar w:fldCharType="separate"/>
      </w:r>
      <w:ins w:id="16" w:author="Keith" w:date="2012-12-08T09:48:00Z">
        <w:r>
          <w:rPr>
            <w:noProof/>
            <w:webHidden/>
          </w:rPr>
          <w:t>4</w:t>
        </w:r>
        <w:r>
          <w:rPr>
            <w:noProof/>
            <w:webHidden/>
          </w:rPr>
          <w:fldChar w:fldCharType="end"/>
        </w:r>
        <w:r w:rsidRPr="00B64D2A">
          <w:rPr>
            <w:rStyle w:val="Hyperlink"/>
            <w:noProof/>
          </w:rPr>
          <w:fldChar w:fldCharType="end"/>
        </w:r>
      </w:ins>
    </w:p>
    <w:p w14:paraId="575A7BC1" w14:textId="77777777" w:rsidR="008B1D26" w:rsidRDefault="008B1D26">
      <w:pPr>
        <w:pStyle w:val="TOC2"/>
        <w:tabs>
          <w:tab w:val="right" w:leader="dot" w:pos="9350"/>
        </w:tabs>
        <w:rPr>
          <w:ins w:id="17" w:author="Keith" w:date="2012-12-08T09:48:00Z"/>
          <w:noProof/>
          <w:lang w:val="en-IE" w:eastAsia="en-IE"/>
        </w:rPr>
      </w:pPr>
      <w:ins w:id="18"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"_Toc342723453"</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Level Concept Visualization</w:t>
        </w:r>
        <w:r>
          <w:rPr>
            <w:noProof/>
            <w:webHidden/>
          </w:rPr>
          <w:tab/>
        </w:r>
        <w:r>
          <w:rPr>
            <w:noProof/>
            <w:webHidden/>
          </w:rPr>
          <w:fldChar w:fldCharType="begin"/>
        </w:r>
        <w:r>
          <w:rPr>
            <w:noProof/>
            <w:webHidden/>
          </w:rPr>
          <w:instrText xml:space="preserve"> PAGEREF _Toc342723453 \h </w:instrText>
        </w:r>
        <w:r>
          <w:rPr>
            <w:noProof/>
            <w:webHidden/>
          </w:rPr>
        </w:r>
      </w:ins>
      <w:r>
        <w:rPr>
          <w:noProof/>
          <w:webHidden/>
        </w:rPr>
        <w:fldChar w:fldCharType="separate"/>
      </w:r>
      <w:ins w:id="19" w:author="Keith" w:date="2012-12-08T09:48:00Z">
        <w:r>
          <w:rPr>
            <w:noProof/>
            <w:webHidden/>
          </w:rPr>
          <w:t>4</w:t>
        </w:r>
        <w:r>
          <w:rPr>
            <w:noProof/>
            <w:webHidden/>
          </w:rPr>
          <w:fldChar w:fldCharType="end"/>
        </w:r>
        <w:r w:rsidRPr="00B64D2A">
          <w:rPr>
            <w:rStyle w:val="Hyperlink"/>
            <w:noProof/>
          </w:rPr>
          <w:fldChar w:fldCharType="end"/>
        </w:r>
      </w:ins>
    </w:p>
    <w:p w14:paraId="454A7B9F" w14:textId="77777777" w:rsidR="008B1D26" w:rsidRDefault="008B1D26">
      <w:pPr>
        <w:pStyle w:val="TOC1"/>
        <w:tabs>
          <w:tab w:val="right" w:leader="dot" w:pos="9350"/>
        </w:tabs>
        <w:rPr>
          <w:ins w:id="20" w:author="Keith" w:date="2012-12-08T09:48:00Z"/>
          <w:noProof/>
          <w:lang w:val="en-IE" w:eastAsia="en-IE"/>
        </w:rPr>
      </w:pPr>
      <w:ins w:id="21"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"_Toc342723454"</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Game Mechanics</w:t>
        </w:r>
        <w:r>
          <w:rPr>
            <w:noProof/>
            <w:webHidden/>
          </w:rPr>
          <w:tab/>
        </w:r>
        <w:r>
          <w:rPr>
            <w:noProof/>
            <w:webHidden/>
          </w:rPr>
          <w:fldChar w:fldCharType="begin"/>
        </w:r>
        <w:r>
          <w:rPr>
            <w:noProof/>
            <w:webHidden/>
          </w:rPr>
          <w:instrText xml:space="preserve"> PAGEREF _Toc342723454 \h </w:instrText>
        </w:r>
        <w:r>
          <w:rPr>
            <w:noProof/>
            <w:webHidden/>
          </w:rPr>
        </w:r>
      </w:ins>
      <w:r>
        <w:rPr>
          <w:noProof/>
          <w:webHidden/>
        </w:rPr>
        <w:fldChar w:fldCharType="separate"/>
      </w:r>
      <w:ins w:id="22" w:author="Keith" w:date="2012-12-08T09:48:00Z">
        <w:r>
          <w:rPr>
            <w:noProof/>
            <w:webHidden/>
          </w:rPr>
          <w:t>5</w:t>
        </w:r>
        <w:r>
          <w:rPr>
            <w:noProof/>
            <w:webHidden/>
          </w:rPr>
          <w:fldChar w:fldCharType="end"/>
        </w:r>
        <w:r w:rsidRPr="00B64D2A">
          <w:rPr>
            <w:rStyle w:val="Hyperlink"/>
            <w:noProof/>
          </w:rPr>
          <w:fldChar w:fldCharType="end"/>
        </w:r>
      </w:ins>
    </w:p>
    <w:p w14:paraId="55755ACD" w14:textId="77777777" w:rsidR="008B1D26" w:rsidRDefault="008B1D26">
      <w:pPr>
        <w:pStyle w:val="TOC2"/>
        <w:tabs>
          <w:tab w:val="right" w:leader="dot" w:pos="9350"/>
        </w:tabs>
        <w:rPr>
          <w:ins w:id="23" w:author="Keith" w:date="2012-12-08T09:48:00Z"/>
          <w:noProof/>
          <w:lang w:val="en-IE" w:eastAsia="en-IE"/>
        </w:rPr>
      </w:pPr>
      <w:ins w:id="24"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"_Toc342723455"</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Space</w:t>
        </w:r>
        <w:r>
          <w:rPr>
            <w:noProof/>
            <w:webHidden/>
          </w:rPr>
          <w:tab/>
        </w:r>
        <w:r>
          <w:rPr>
            <w:noProof/>
            <w:webHidden/>
          </w:rPr>
          <w:fldChar w:fldCharType="begin"/>
        </w:r>
        <w:r>
          <w:rPr>
            <w:noProof/>
            <w:webHidden/>
          </w:rPr>
          <w:instrText xml:space="preserve"> PAGEREF _Toc342723455 \h </w:instrText>
        </w:r>
        <w:r>
          <w:rPr>
            <w:noProof/>
            <w:webHidden/>
          </w:rPr>
        </w:r>
      </w:ins>
      <w:r>
        <w:rPr>
          <w:noProof/>
          <w:webHidden/>
        </w:rPr>
        <w:fldChar w:fldCharType="separate"/>
      </w:r>
      <w:ins w:id="25" w:author="Keith" w:date="2012-12-08T09:48:00Z">
        <w:r>
          <w:rPr>
            <w:noProof/>
            <w:webHidden/>
          </w:rPr>
          <w:t>5</w:t>
        </w:r>
        <w:r>
          <w:rPr>
            <w:noProof/>
            <w:webHidden/>
          </w:rPr>
          <w:fldChar w:fldCharType="end"/>
        </w:r>
        <w:r w:rsidRPr="00B64D2A">
          <w:rPr>
            <w:rStyle w:val="Hyperlink"/>
            <w:noProof/>
          </w:rPr>
          <w:fldChar w:fldCharType="end"/>
        </w:r>
      </w:ins>
    </w:p>
    <w:p w14:paraId="122954B9" w14:textId="77777777" w:rsidR="008B1D26" w:rsidRDefault="008B1D26">
      <w:pPr>
        <w:pStyle w:val="TOC2"/>
        <w:tabs>
          <w:tab w:val="right" w:leader="dot" w:pos="9350"/>
        </w:tabs>
        <w:rPr>
          <w:ins w:id="26" w:author="Keith" w:date="2012-12-08T09:48:00Z"/>
          <w:noProof/>
          <w:lang w:val="en-IE" w:eastAsia="en-IE"/>
        </w:rPr>
      </w:pPr>
      <w:ins w:id="27"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"_Toc342723456"</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Objects</w:t>
        </w:r>
        <w:r>
          <w:rPr>
            <w:noProof/>
            <w:webHidden/>
          </w:rPr>
          <w:tab/>
        </w:r>
        <w:r>
          <w:rPr>
            <w:noProof/>
            <w:webHidden/>
          </w:rPr>
          <w:fldChar w:fldCharType="begin"/>
        </w:r>
        <w:r>
          <w:rPr>
            <w:noProof/>
            <w:webHidden/>
          </w:rPr>
          <w:instrText xml:space="preserve"> PAGEREF _Toc342723456 \h </w:instrText>
        </w:r>
        <w:r>
          <w:rPr>
            <w:noProof/>
            <w:webHidden/>
          </w:rPr>
        </w:r>
      </w:ins>
      <w:r>
        <w:rPr>
          <w:noProof/>
          <w:webHidden/>
        </w:rPr>
        <w:fldChar w:fldCharType="separate"/>
      </w:r>
      <w:ins w:id="28" w:author="Keith" w:date="2012-12-08T09:48:00Z">
        <w:r>
          <w:rPr>
            <w:noProof/>
            <w:webHidden/>
          </w:rPr>
          <w:t>5</w:t>
        </w:r>
        <w:r>
          <w:rPr>
            <w:noProof/>
            <w:webHidden/>
          </w:rPr>
          <w:fldChar w:fldCharType="end"/>
        </w:r>
        <w:r w:rsidRPr="00B64D2A">
          <w:rPr>
            <w:rStyle w:val="Hyperlink"/>
            <w:noProof/>
          </w:rPr>
          <w:fldChar w:fldCharType="end"/>
        </w:r>
      </w:ins>
    </w:p>
    <w:p w14:paraId="56A40669" w14:textId="77777777" w:rsidR="008B1D26" w:rsidRDefault="008B1D26">
      <w:pPr>
        <w:pStyle w:val="TOC2"/>
        <w:tabs>
          <w:tab w:val="right" w:leader="dot" w:pos="9350"/>
        </w:tabs>
        <w:rPr>
          <w:ins w:id="29" w:author="Keith" w:date="2012-12-08T09:48:00Z"/>
          <w:noProof/>
          <w:lang w:val="en-IE" w:eastAsia="en-IE"/>
        </w:rPr>
      </w:pPr>
      <w:ins w:id="30"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"_Toc342723457"</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Actions</w:t>
        </w:r>
        <w:r>
          <w:rPr>
            <w:noProof/>
            <w:webHidden/>
          </w:rPr>
          <w:tab/>
        </w:r>
        <w:r>
          <w:rPr>
            <w:noProof/>
            <w:webHidden/>
          </w:rPr>
          <w:fldChar w:fldCharType="begin"/>
        </w:r>
        <w:r>
          <w:rPr>
            <w:noProof/>
            <w:webHidden/>
          </w:rPr>
          <w:instrText xml:space="preserve"> PAGEREF _Toc342723457 \h </w:instrText>
        </w:r>
        <w:r>
          <w:rPr>
            <w:noProof/>
            <w:webHidden/>
          </w:rPr>
        </w:r>
      </w:ins>
      <w:r>
        <w:rPr>
          <w:noProof/>
          <w:webHidden/>
        </w:rPr>
        <w:fldChar w:fldCharType="separate"/>
      </w:r>
      <w:ins w:id="31" w:author="Keith" w:date="2012-12-08T09:48:00Z">
        <w:r>
          <w:rPr>
            <w:noProof/>
            <w:webHidden/>
          </w:rPr>
          <w:t>8</w:t>
        </w:r>
        <w:r>
          <w:rPr>
            <w:noProof/>
            <w:webHidden/>
          </w:rPr>
          <w:fldChar w:fldCharType="end"/>
        </w:r>
        <w:r w:rsidRPr="00B64D2A">
          <w:rPr>
            <w:rStyle w:val="Hyperlink"/>
            <w:noProof/>
          </w:rPr>
          <w:fldChar w:fldCharType="end"/>
        </w:r>
      </w:ins>
    </w:p>
    <w:p w14:paraId="6D96D5BD" w14:textId="77777777" w:rsidR="008B1D26" w:rsidRDefault="008B1D26">
      <w:pPr>
        <w:pStyle w:val="TOC2"/>
        <w:tabs>
          <w:tab w:val="right" w:leader="dot" w:pos="9350"/>
        </w:tabs>
        <w:rPr>
          <w:ins w:id="32" w:author="Keith" w:date="2012-12-08T09:48:00Z"/>
          <w:noProof/>
          <w:lang w:val="en-IE" w:eastAsia="en-IE"/>
        </w:rPr>
      </w:pPr>
      <w:ins w:id="33"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"_Toc342723458"</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Rules</w:t>
        </w:r>
        <w:r>
          <w:rPr>
            <w:noProof/>
            <w:webHidden/>
          </w:rPr>
          <w:tab/>
        </w:r>
        <w:r>
          <w:rPr>
            <w:noProof/>
            <w:webHidden/>
          </w:rPr>
          <w:fldChar w:fldCharType="begin"/>
        </w:r>
        <w:r>
          <w:rPr>
            <w:noProof/>
            <w:webHidden/>
          </w:rPr>
          <w:instrText xml:space="preserve"> PAGEREF _Toc342723458 \h </w:instrText>
        </w:r>
        <w:r>
          <w:rPr>
            <w:noProof/>
            <w:webHidden/>
          </w:rPr>
        </w:r>
      </w:ins>
      <w:r>
        <w:rPr>
          <w:noProof/>
          <w:webHidden/>
        </w:rPr>
        <w:fldChar w:fldCharType="separate"/>
      </w:r>
      <w:ins w:id="34" w:author="Keith" w:date="2012-12-08T09:48:00Z">
        <w:r>
          <w:rPr>
            <w:noProof/>
            <w:webHidden/>
          </w:rPr>
          <w:t>10</w:t>
        </w:r>
        <w:r>
          <w:rPr>
            <w:noProof/>
            <w:webHidden/>
          </w:rPr>
          <w:fldChar w:fldCharType="end"/>
        </w:r>
        <w:r w:rsidRPr="00B64D2A">
          <w:rPr>
            <w:rStyle w:val="Hyperlink"/>
            <w:noProof/>
          </w:rPr>
          <w:fldChar w:fldCharType="end"/>
        </w:r>
      </w:ins>
    </w:p>
    <w:p w14:paraId="4E92AD91" w14:textId="77777777" w:rsidR="008B1D26" w:rsidRDefault="008B1D26">
      <w:pPr>
        <w:pStyle w:val="TOC2"/>
        <w:tabs>
          <w:tab w:val="right" w:leader="dot" w:pos="9350"/>
        </w:tabs>
        <w:rPr>
          <w:ins w:id="35" w:author="Keith" w:date="2012-12-08T09:48:00Z"/>
          <w:noProof/>
          <w:lang w:val="en-IE" w:eastAsia="en-IE"/>
        </w:rPr>
      </w:pPr>
      <w:ins w:id="36"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"_Toc342723459"</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Skills</w:t>
        </w:r>
        <w:r>
          <w:rPr>
            <w:noProof/>
            <w:webHidden/>
          </w:rPr>
          <w:tab/>
        </w:r>
        <w:r>
          <w:rPr>
            <w:noProof/>
            <w:webHidden/>
          </w:rPr>
          <w:fldChar w:fldCharType="begin"/>
        </w:r>
        <w:r>
          <w:rPr>
            <w:noProof/>
            <w:webHidden/>
          </w:rPr>
          <w:instrText xml:space="preserve"> PAGEREF _Toc342723459 \h </w:instrText>
        </w:r>
        <w:r>
          <w:rPr>
            <w:noProof/>
            <w:webHidden/>
          </w:rPr>
        </w:r>
      </w:ins>
      <w:r>
        <w:rPr>
          <w:noProof/>
          <w:webHidden/>
        </w:rPr>
        <w:fldChar w:fldCharType="separate"/>
      </w:r>
      <w:ins w:id="37" w:author="Keith" w:date="2012-12-08T09:48:00Z">
        <w:r>
          <w:rPr>
            <w:noProof/>
            <w:webHidden/>
          </w:rPr>
          <w:t>10</w:t>
        </w:r>
        <w:r>
          <w:rPr>
            <w:noProof/>
            <w:webHidden/>
          </w:rPr>
          <w:fldChar w:fldCharType="end"/>
        </w:r>
        <w:r w:rsidRPr="00B64D2A">
          <w:rPr>
            <w:rStyle w:val="Hyperlink"/>
            <w:noProof/>
          </w:rPr>
          <w:fldChar w:fldCharType="end"/>
        </w:r>
      </w:ins>
    </w:p>
    <w:p w14:paraId="6C1981E5" w14:textId="77777777" w:rsidR="008B1D26" w:rsidRDefault="008B1D26">
      <w:pPr>
        <w:pStyle w:val="TOC2"/>
        <w:tabs>
          <w:tab w:val="right" w:leader="dot" w:pos="9350"/>
        </w:tabs>
        <w:rPr>
          <w:ins w:id="38" w:author="Keith" w:date="2012-12-08T09:48:00Z"/>
          <w:noProof/>
          <w:lang w:val="en-IE" w:eastAsia="en-IE"/>
        </w:rPr>
      </w:pPr>
      <w:ins w:id="39"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"_Toc342723460"</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Chance</w:t>
        </w:r>
        <w:r>
          <w:rPr>
            <w:noProof/>
            <w:webHidden/>
          </w:rPr>
          <w:tab/>
        </w:r>
        <w:r>
          <w:rPr>
            <w:noProof/>
            <w:webHidden/>
          </w:rPr>
          <w:fldChar w:fldCharType="begin"/>
        </w:r>
        <w:r>
          <w:rPr>
            <w:noProof/>
            <w:webHidden/>
          </w:rPr>
          <w:instrText xml:space="preserve"> PAGEREF _Toc342723460 \h </w:instrText>
        </w:r>
        <w:r>
          <w:rPr>
            <w:noProof/>
            <w:webHidden/>
          </w:rPr>
        </w:r>
      </w:ins>
      <w:r>
        <w:rPr>
          <w:noProof/>
          <w:webHidden/>
        </w:rPr>
        <w:fldChar w:fldCharType="separate"/>
      </w:r>
      <w:ins w:id="40" w:author="Keith" w:date="2012-12-08T09:48:00Z">
        <w:r>
          <w:rPr>
            <w:noProof/>
            <w:webHidden/>
          </w:rPr>
          <w:t>11</w:t>
        </w:r>
        <w:r>
          <w:rPr>
            <w:noProof/>
            <w:webHidden/>
          </w:rPr>
          <w:fldChar w:fldCharType="end"/>
        </w:r>
        <w:r w:rsidRPr="00B64D2A">
          <w:rPr>
            <w:rStyle w:val="Hyperlink"/>
            <w:noProof/>
          </w:rPr>
          <w:fldChar w:fldCharType="end"/>
        </w:r>
      </w:ins>
    </w:p>
    <w:p w14:paraId="29990F73" w14:textId="77777777" w:rsidR="008B1D26" w:rsidRDefault="008B1D26">
      <w:pPr>
        <w:pStyle w:val="TOC1"/>
        <w:tabs>
          <w:tab w:val="right" w:leader="dot" w:pos="9350"/>
        </w:tabs>
        <w:rPr>
          <w:ins w:id="41" w:author="Keith" w:date="2012-12-08T09:48:00Z"/>
          <w:noProof/>
          <w:lang w:val="en-IE" w:eastAsia="en-IE"/>
        </w:rPr>
      </w:pPr>
      <w:ins w:id="42"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"_Toc342723461"</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User Stories</w:t>
        </w:r>
        <w:r>
          <w:rPr>
            <w:noProof/>
            <w:webHidden/>
          </w:rPr>
          <w:tab/>
        </w:r>
        <w:r>
          <w:rPr>
            <w:noProof/>
            <w:webHidden/>
          </w:rPr>
          <w:fldChar w:fldCharType="begin"/>
        </w:r>
        <w:r>
          <w:rPr>
            <w:noProof/>
            <w:webHidden/>
          </w:rPr>
          <w:instrText xml:space="preserve"> PAGEREF _Toc342723461 \h </w:instrText>
        </w:r>
        <w:r>
          <w:rPr>
            <w:noProof/>
            <w:webHidden/>
          </w:rPr>
        </w:r>
      </w:ins>
      <w:r>
        <w:rPr>
          <w:noProof/>
          <w:webHidden/>
        </w:rPr>
        <w:fldChar w:fldCharType="separate"/>
      </w:r>
      <w:ins w:id="43" w:author="Keith" w:date="2012-12-08T09:48:00Z">
        <w:r>
          <w:rPr>
            <w:noProof/>
            <w:webHidden/>
          </w:rPr>
          <w:t>12</w:t>
        </w:r>
        <w:r>
          <w:rPr>
            <w:noProof/>
            <w:webHidden/>
          </w:rPr>
          <w:fldChar w:fldCharType="end"/>
        </w:r>
        <w:r w:rsidRPr="00B64D2A">
          <w:rPr>
            <w:rStyle w:val="Hyperlink"/>
            <w:noProof/>
          </w:rPr>
          <w:fldChar w:fldCharType="end"/>
        </w:r>
      </w:ins>
    </w:p>
    <w:p w14:paraId="6FF27FEC" w14:textId="77777777" w:rsidR="008B1D26" w:rsidRDefault="008B1D26">
      <w:pPr>
        <w:pStyle w:val="TOC2"/>
        <w:tabs>
          <w:tab w:val="right" w:leader="dot" w:pos="9350"/>
        </w:tabs>
        <w:rPr>
          <w:ins w:id="44" w:author="Keith" w:date="2012-12-08T09:48:00Z"/>
          <w:noProof/>
          <w:lang w:val="en-IE" w:eastAsia="en-IE"/>
        </w:rPr>
      </w:pPr>
      <w:ins w:id="45"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"_Toc342723462"</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Controller Interface</w:t>
        </w:r>
        <w:r>
          <w:rPr>
            <w:noProof/>
            <w:webHidden/>
          </w:rPr>
          <w:tab/>
        </w:r>
        <w:r>
          <w:rPr>
            <w:noProof/>
            <w:webHidden/>
          </w:rPr>
          <w:fldChar w:fldCharType="begin"/>
        </w:r>
        <w:r>
          <w:rPr>
            <w:noProof/>
            <w:webHidden/>
          </w:rPr>
          <w:instrText xml:space="preserve"> PAGEREF _Toc342723462 \h </w:instrText>
        </w:r>
        <w:r>
          <w:rPr>
            <w:noProof/>
            <w:webHidden/>
          </w:rPr>
        </w:r>
      </w:ins>
      <w:r>
        <w:rPr>
          <w:noProof/>
          <w:webHidden/>
        </w:rPr>
        <w:fldChar w:fldCharType="separate"/>
      </w:r>
      <w:ins w:id="46" w:author="Keith" w:date="2012-12-08T09:48:00Z">
        <w:r>
          <w:rPr>
            <w:noProof/>
            <w:webHidden/>
          </w:rPr>
          <w:t>12</w:t>
        </w:r>
        <w:r>
          <w:rPr>
            <w:noProof/>
            <w:webHidden/>
          </w:rPr>
          <w:fldChar w:fldCharType="end"/>
        </w:r>
        <w:r w:rsidRPr="00B64D2A">
          <w:rPr>
            <w:rStyle w:val="Hyperlink"/>
            <w:noProof/>
          </w:rPr>
          <w:fldChar w:fldCharType="end"/>
        </w:r>
      </w:ins>
    </w:p>
    <w:p w14:paraId="45227612" w14:textId="77777777" w:rsidR="008B1D26" w:rsidRDefault="008B1D26">
      <w:pPr>
        <w:pStyle w:val="TOC2"/>
        <w:tabs>
          <w:tab w:val="right" w:leader="dot" w:pos="9350"/>
        </w:tabs>
        <w:rPr>
          <w:ins w:id="47" w:author="Keith" w:date="2012-12-08T09:48:00Z"/>
          <w:noProof/>
          <w:lang w:val="en-IE" w:eastAsia="en-IE"/>
        </w:rPr>
      </w:pPr>
      <w:ins w:id="48"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"_Toc342723463"</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Menu Control System</w:t>
        </w:r>
        <w:r>
          <w:rPr>
            <w:noProof/>
            <w:webHidden/>
          </w:rPr>
          <w:tab/>
        </w:r>
        <w:r>
          <w:rPr>
            <w:noProof/>
            <w:webHidden/>
          </w:rPr>
          <w:fldChar w:fldCharType="begin"/>
        </w:r>
        <w:r>
          <w:rPr>
            <w:noProof/>
            <w:webHidden/>
          </w:rPr>
          <w:instrText xml:space="preserve"> PAGEREF _Toc342723463 \h </w:instrText>
        </w:r>
        <w:r>
          <w:rPr>
            <w:noProof/>
            <w:webHidden/>
          </w:rPr>
        </w:r>
      </w:ins>
      <w:r>
        <w:rPr>
          <w:noProof/>
          <w:webHidden/>
        </w:rPr>
        <w:fldChar w:fldCharType="separate"/>
      </w:r>
      <w:ins w:id="49" w:author="Keith" w:date="2012-12-08T09:48:00Z">
        <w:r>
          <w:rPr>
            <w:noProof/>
            <w:webHidden/>
          </w:rPr>
          <w:t>12</w:t>
        </w:r>
        <w:r>
          <w:rPr>
            <w:noProof/>
            <w:webHidden/>
          </w:rPr>
          <w:fldChar w:fldCharType="end"/>
        </w:r>
        <w:r w:rsidRPr="00B64D2A">
          <w:rPr>
            <w:rStyle w:val="Hyperlink"/>
            <w:noProof/>
          </w:rPr>
          <w:fldChar w:fldCharType="end"/>
        </w:r>
      </w:ins>
    </w:p>
    <w:p w14:paraId="56187BC3" w14:textId="77777777" w:rsidR="008B1D26" w:rsidRDefault="008B1D26">
      <w:pPr>
        <w:pStyle w:val="TOC2"/>
        <w:tabs>
          <w:tab w:val="right" w:leader="dot" w:pos="9350"/>
        </w:tabs>
        <w:rPr>
          <w:ins w:id="50" w:author="Keith" w:date="2012-12-08T09:48:00Z"/>
          <w:noProof/>
          <w:lang w:val="en-IE" w:eastAsia="en-IE"/>
        </w:rPr>
      </w:pPr>
      <w:ins w:id="51"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"_Toc342723464"</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Physics</w:t>
        </w:r>
        <w:r>
          <w:rPr>
            <w:noProof/>
            <w:webHidden/>
          </w:rPr>
          <w:tab/>
        </w:r>
        <w:r>
          <w:rPr>
            <w:noProof/>
            <w:webHidden/>
          </w:rPr>
          <w:fldChar w:fldCharType="begin"/>
        </w:r>
        <w:r>
          <w:rPr>
            <w:noProof/>
            <w:webHidden/>
          </w:rPr>
          <w:instrText xml:space="preserve"> PAGEREF _Toc342723464 \h </w:instrText>
        </w:r>
        <w:r>
          <w:rPr>
            <w:noProof/>
            <w:webHidden/>
          </w:rPr>
        </w:r>
      </w:ins>
      <w:r>
        <w:rPr>
          <w:noProof/>
          <w:webHidden/>
        </w:rPr>
        <w:fldChar w:fldCharType="separate"/>
      </w:r>
      <w:ins w:id="52" w:author="Keith" w:date="2012-12-08T09:48:00Z">
        <w:r>
          <w:rPr>
            <w:noProof/>
            <w:webHidden/>
          </w:rPr>
          <w:t>13</w:t>
        </w:r>
        <w:r>
          <w:rPr>
            <w:noProof/>
            <w:webHidden/>
          </w:rPr>
          <w:fldChar w:fldCharType="end"/>
        </w:r>
        <w:r w:rsidRPr="00B64D2A">
          <w:rPr>
            <w:rStyle w:val="Hyperlink"/>
            <w:noProof/>
          </w:rPr>
          <w:fldChar w:fldCharType="end"/>
        </w:r>
      </w:ins>
    </w:p>
    <w:p w14:paraId="0450BEE9" w14:textId="77777777" w:rsidR="008B1D26" w:rsidRDefault="008B1D26">
      <w:pPr>
        <w:pStyle w:val="TOC2"/>
        <w:tabs>
          <w:tab w:val="right" w:leader="dot" w:pos="9350"/>
        </w:tabs>
        <w:rPr>
          <w:ins w:id="53" w:author="Keith" w:date="2012-12-08T09:48:00Z"/>
          <w:noProof/>
          <w:lang w:val="en-IE" w:eastAsia="en-IE"/>
        </w:rPr>
      </w:pPr>
      <w:ins w:id="54"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"_Toc342723465"</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Control Game Character</w:t>
        </w:r>
        <w:r>
          <w:rPr>
            <w:noProof/>
            <w:webHidden/>
          </w:rPr>
          <w:tab/>
        </w:r>
        <w:r>
          <w:rPr>
            <w:noProof/>
            <w:webHidden/>
          </w:rPr>
          <w:fldChar w:fldCharType="begin"/>
        </w:r>
        <w:r>
          <w:rPr>
            <w:noProof/>
            <w:webHidden/>
          </w:rPr>
          <w:instrText xml:space="preserve"> PAGEREF _Toc342723465 \h </w:instrText>
        </w:r>
        <w:r>
          <w:rPr>
            <w:noProof/>
            <w:webHidden/>
          </w:rPr>
        </w:r>
      </w:ins>
      <w:r>
        <w:rPr>
          <w:noProof/>
          <w:webHidden/>
        </w:rPr>
        <w:fldChar w:fldCharType="separate"/>
      </w:r>
      <w:ins w:id="55" w:author="Keith" w:date="2012-12-08T09:48:00Z">
        <w:r>
          <w:rPr>
            <w:noProof/>
            <w:webHidden/>
          </w:rPr>
          <w:t>13</w:t>
        </w:r>
        <w:r>
          <w:rPr>
            <w:noProof/>
            <w:webHidden/>
          </w:rPr>
          <w:fldChar w:fldCharType="end"/>
        </w:r>
        <w:r w:rsidRPr="00B64D2A">
          <w:rPr>
            <w:rStyle w:val="Hyperlink"/>
            <w:noProof/>
          </w:rPr>
          <w:fldChar w:fldCharType="end"/>
        </w:r>
      </w:ins>
    </w:p>
    <w:p w14:paraId="28B8A6AB" w14:textId="77777777" w:rsidR="008B1D26" w:rsidRDefault="008B1D26">
      <w:pPr>
        <w:pStyle w:val="TOC2"/>
        <w:tabs>
          <w:tab w:val="right" w:leader="dot" w:pos="9350"/>
        </w:tabs>
        <w:rPr>
          <w:ins w:id="56" w:author="Keith" w:date="2012-12-08T09:48:00Z"/>
          <w:noProof/>
          <w:lang w:val="en-IE" w:eastAsia="en-IE"/>
        </w:rPr>
      </w:pPr>
      <w:ins w:id="57"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"_Toc342723466"</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Level Loading</w:t>
        </w:r>
        <w:r>
          <w:rPr>
            <w:noProof/>
            <w:webHidden/>
          </w:rPr>
          <w:tab/>
        </w:r>
        <w:r>
          <w:rPr>
            <w:noProof/>
            <w:webHidden/>
          </w:rPr>
          <w:fldChar w:fldCharType="begin"/>
        </w:r>
        <w:r>
          <w:rPr>
            <w:noProof/>
            <w:webHidden/>
          </w:rPr>
          <w:instrText xml:space="preserve"> PAGEREF _Toc342723466 \h </w:instrText>
        </w:r>
        <w:r>
          <w:rPr>
            <w:noProof/>
            <w:webHidden/>
          </w:rPr>
        </w:r>
      </w:ins>
      <w:r>
        <w:rPr>
          <w:noProof/>
          <w:webHidden/>
        </w:rPr>
        <w:fldChar w:fldCharType="separate"/>
      </w:r>
      <w:ins w:id="58" w:author="Keith" w:date="2012-12-08T09:48:00Z">
        <w:r>
          <w:rPr>
            <w:noProof/>
            <w:webHidden/>
          </w:rPr>
          <w:t>14</w:t>
        </w:r>
        <w:r>
          <w:rPr>
            <w:noProof/>
            <w:webHidden/>
          </w:rPr>
          <w:fldChar w:fldCharType="end"/>
        </w:r>
        <w:r w:rsidRPr="00B64D2A">
          <w:rPr>
            <w:rStyle w:val="Hyperlink"/>
            <w:noProof/>
          </w:rPr>
          <w:fldChar w:fldCharType="end"/>
        </w:r>
      </w:ins>
    </w:p>
    <w:p w14:paraId="4EDEC689" w14:textId="77777777" w:rsidR="008B1D26" w:rsidRDefault="008B1D26">
      <w:pPr>
        <w:pStyle w:val="TOC2"/>
        <w:tabs>
          <w:tab w:val="right" w:leader="dot" w:pos="9350"/>
        </w:tabs>
        <w:rPr>
          <w:ins w:id="59" w:author="Keith" w:date="2012-12-08T09:48:00Z"/>
          <w:noProof/>
          <w:lang w:val="en-IE" w:eastAsia="en-IE"/>
        </w:rPr>
      </w:pPr>
      <w:ins w:id="60"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"_Toc342723467"</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Choose a Level</w:t>
        </w:r>
        <w:r>
          <w:rPr>
            <w:noProof/>
            <w:webHidden/>
          </w:rPr>
          <w:tab/>
        </w:r>
        <w:r>
          <w:rPr>
            <w:noProof/>
            <w:webHidden/>
          </w:rPr>
          <w:fldChar w:fldCharType="begin"/>
        </w:r>
        <w:r>
          <w:rPr>
            <w:noProof/>
            <w:webHidden/>
          </w:rPr>
          <w:instrText xml:space="preserve"> PAGEREF _Toc342723467 \h </w:instrText>
        </w:r>
        <w:r>
          <w:rPr>
            <w:noProof/>
            <w:webHidden/>
          </w:rPr>
        </w:r>
      </w:ins>
      <w:r>
        <w:rPr>
          <w:noProof/>
          <w:webHidden/>
        </w:rPr>
        <w:fldChar w:fldCharType="separate"/>
      </w:r>
      <w:ins w:id="61" w:author="Keith" w:date="2012-12-08T09:48:00Z">
        <w:r>
          <w:rPr>
            <w:noProof/>
            <w:webHidden/>
          </w:rPr>
          <w:t>14</w:t>
        </w:r>
        <w:r>
          <w:rPr>
            <w:noProof/>
            <w:webHidden/>
          </w:rPr>
          <w:fldChar w:fldCharType="end"/>
        </w:r>
        <w:r w:rsidRPr="00B64D2A">
          <w:rPr>
            <w:rStyle w:val="Hyperlink"/>
            <w:noProof/>
          </w:rPr>
          <w:fldChar w:fldCharType="end"/>
        </w:r>
      </w:ins>
    </w:p>
    <w:p w14:paraId="53735C7F" w14:textId="77777777" w:rsidR="008B1D26" w:rsidRDefault="008B1D26">
      <w:pPr>
        <w:pStyle w:val="TOC2"/>
        <w:tabs>
          <w:tab w:val="right" w:leader="dot" w:pos="9350"/>
        </w:tabs>
        <w:rPr>
          <w:ins w:id="62" w:author="Keith" w:date="2012-12-08T09:48:00Z"/>
          <w:noProof/>
          <w:lang w:val="en-IE" w:eastAsia="en-IE"/>
        </w:rPr>
      </w:pPr>
      <w:ins w:id="63"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"_Toc342723468"</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Level Creation</w:t>
        </w:r>
        <w:r>
          <w:rPr>
            <w:noProof/>
            <w:webHidden/>
          </w:rPr>
          <w:tab/>
        </w:r>
        <w:r>
          <w:rPr>
            <w:noProof/>
            <w:webHidden/>
          </w:rPr>
          <w:fldChar w:fldCharType="begin"/>
        </w:r>
        <w:r>
          <w:rPr>
            <w:noProof/>
            <w:webHidden/>
          </w:rPr>
          <w:instrText xml:space="preserve"> PAGEREF _Toc342723468 \h </w:instrText>
        </w:r>
        <w:r>
          <w:rPr>
            <w:noProof/>
            <w:webHidden/>
          </w:rPr>
        </w:r>
      </w:ins>
      <w:r>
        <w:rPr>
          <w:noProof/>
          <w:webHidden/>
        </w:rPr>
        <w:fldChar w:fldCharType="separate"/>
      </w:r>
      <w:ins w:id="64" w:author="Keith" w:date="2012-12-08T09:48:00Z">
        <w:r>
          <w:rPr>
            <w:noProof/>
            <w:webHidden/>
          </w:rPr>
          <w:t>15</w:t>
        </w:r>
        <w:r>
          <w:rPr>
            <w:noProof/>
            <w:webHidden/>
          </w:rPr>
          <w:fldChar w:fldCharType="end"/>
        </w:r>
        <w:r w:rsidRPr="00B64D2A">
          <w:rPr>
            <w:rStyle w:val="Hyperlink"/>
            <w:noProof/>
          </w:rPr>
          <w:fldChar w:fldCharType="end"/>
        </w:r>
      </w:ins>
    </w:p>
    <w:p w14:paraId="0BB04F1A" w14:textId="77777777" w:rsidR="008B1D26" w:rsidRDefault="008B1D26">
      <w:pPr>
        <w:pStyle w:val="TOC2"/>
        <w:tabs>
          <w:tab w:val="right" w:leader="dot" w:pos="9350"/>
        </w:tabs>
        <w:rPr>
          <w:ins w:id="65" w:author="Keith" w:date="2012-12-08T09:48:00Z"/>
          <w:noProof/>
          <w:lang w:val="en-IE" w:eastAsia="en-IE"/>
        </w:rPr>
      </w:pPr>
      <w:ins w:id="66"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"_Toc342723469"</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Collect Power-Ups</w:t>
        </w:r>
        <w:r>
          <w:rPr>
            <w:noProof/>
            <w:webHidden/>
          </w:rPr>
          <w:tab/>
        </w:r>
        <w:r>
          <w:rPr>
            <w:noProof/>
            <w:webHidden/>
          </w:rPr>
          <w:fldChar w:fldCharType="begin"/>
        </w:r>
        <w:r>
          <w:rPr>
            <w:noProof/>
            <w:webHidden/>
          </w:rPr>
          <w:instrText xml:space="preserve"> PAGEREF _Toc342723469 \h </w:instrText>
        </w:r>
        <w:r>
          <w:rPr>
            <w:noProof/>
            <w:webHidden/>
          </w:rPr>
        </w:r>
      </w:ins>
      <w:r>
        <w:rPr>
          <w:noProof/>
          <w:webHidden/>
        </w:rPr>
        <w:fldChar w:fldCharType="separate"/>
      </w:r>
      <w:ins w:id="67" w:author="Keith" w:date="2012-12-08T09:48:00Z">
        <w:r>
          <w:rPr>
            <w:noProof/>
            <w:webHidden/>
          </w:rPr>
          <w:t>16</w:t>
        </w:r>
        <w:r>
          <w:rPr>
            <w:noProof/>
            <w:webHidden/>
          </w:rPr>
          <w:fldChar w:fldCharType="end"/>
        </w:r>
        <w:r w:rsidRPr="00B64D2A">
          <w:rPr>
            <w:rStyle w:val="Hyperlink"/>
            <w:noProof/>
          </w:rPr>
          <w:fldChar w:fldCharType="end"/>
        </w:r>
      </w:ins>
    </w:p>
    <w:p w14:paraId="05D75F8E" w14:textId="77777777" w:rsidR="008B1D26" w:rsidRDefault="008B1D26">
      <w:pPr>
        <w:pStyle w:val="TOC2"/>
        <w:tabs>
          <w:tab w:val="right" w:leader="dot" w:pos="9350"/>
        </w:tabs>
        <w:rPr>
          <w:ins w:id="68" w:author="Keith" w:date="2012-12-08T09:48:00Z"/>
          <w:noProof/>
          <w:lang w:val="en-IE" w:eastAsia="en-IE"/>
        </w:rPr>
      </w:pPr>
      <w:ins w:id="69"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"_Toc342723470"</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Collect Bonuses</w:t>
        </w:r>
        <w:r>
          <w:rPr>
            <w:noProof/>
            <w:webHidden/>
          </w:rPr>
          <w:tab/>
        </w:r>
        <w:r>
          <w:rPr>
            <w:noProof/>
            <w:webHidden/>
          </w:rPr>
          <w:fldChar w:fldCharType="begin"/>
        </w:r>
        <w:r>
          <w:rPr>
            <w:noProof/>
            <w:webHidden/>
          </w:rPr>
          <w:instrText xml:space="preserve"> PAGEREF _Toc342723470 \h </w:instrText>
        </w:r>
        <w:r>
          <w:rPr>
            <w:noProof/>
            <w:webHidden/>
          </w:rPr>
        </w:r>
      </w:ins>
      <w:r>
        <w:rPr>
          <w:noProof/>
          <w:webHidden/>
        </w:rPr>
        <w:fldChar w:fldCharType="separate"/>
      </w:r>
      <w:ins w:id="70" w:author="Keith" w:date="2012-12-08T09:48:00Z">
        <w:r>
          <w:rPr>
            <w:noProof/>
            <w:webHidden/>
          </w:rPr>
          <w:t>16</w:t>
        </w:r>
        <w:r>
          <w:rPr>
            <w:noProof/>
            <w:webHidden/>
          </w:rPr>
          <w:fldChar w:fldCharType="end"/>
        </w:r>
        <w:r w:rsidRPr="00B64D2A">
          <w:rPr>
            <w:rStyle w:val="Hyperlink"/>
            <w:noProof/>
          </w:rPr>
          <w:fldChar w:fldCharType="end"/>
        </w:r>
      </w:ins>
    </w:p>
    <w:p w14:paraId="32798C86" w14:textId="77777777" w:rsidR="008B1D26" w:rsidRDefault="008B1D26">
      <w:pPr>
        <w:pStyle w:val="TOC2"/>
        <w:tabs>
          <w:tab w:val="right" w:leader="dot" w:pos="9350"/>
        </w:tabs>
        <w:rPr>
          <w:ins w:id="71" w:author="Keith" w:date="2012-12-08T09:48:00Z"/>
          <w:noProof/>
          <w:lang w:val="en-IE" w:eastAsia="en-IE"/>
        </w:rPr>
      </w:pPr>
      <w:ins w:id="72"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"_Toc342723471"</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Take Damage from Obstacles</w:t>
        </w:r>
        <w:r>
          <w:rPr>
            <w:noProof/>
            <w:webHidden/>
          </w:rPr>
          <w:tab/>
        </w:r>
        <w:r>
          <w:rPr>
            <w:noProof/>
            <w:webHidden/>
          </w:rPr>
          <w:fldChar w:fldCharType="begin"/>
        </w:r>
        <w:r>
          <w:rPr>
            <w:noProof/>
            <w:webHidden/>
          </w:rPr>
          <w:instrText xml:space="preserve"> PAGEREF _Toc342723471 \h </w:instrText>
        </w:r>
        <w:r>
          <w:rPr>
            <w:noProof/>
            <w:webHidden/>
          </w:rPr>
        </w:r>
      </w:ins>
      <w:r>
        <w:rPr>
          <w:noProof/>
          <w:webHidden/>
        </w:rPr>
        <w:fldChar w:fldCharType="separate"/>
      </w:r>
      <w:ins w:id="73" w:author="Keith" w:date="2012-12-08T09:48:00Z">
        <w:r>
          <w:rPr>
            <w:noProof/>
            <w:webHidden/>
          </w:rPr>
          <w:t>16</w:t>
        </w:r>
        <w:r>
          <w:rPr>
            <w:noProof/>
            <w:webHidden/>
          </w:rPr>
          <w:fldChar w:fldCharType="end"/>
        </w:r>
        <w:r w:rsidRPr="00B64D2A">
          <w:rPr>
            <w:rStyle w:val="Hyperlink"/>
            <w:noProof/>
          </w:rPr>
          <w:fldChar w:fldCharType="end"/>
        </w:r>
      </w:ins>
    </w:p>
    <w:p w14:paraId="7C10C485" w14:textId="77777777" w:rsidR="008B1D26" w:rsidRDefault="008B1D26">
      <w:pPr>
        <w:pStyle w:val="TOC2"/>
        <w:tabs>
          <w:tab w:val="right" w:leader="dot" w:pos="9350"/>
        </w:tabs>
        <w:rPr>
          <w:ins w:id="74" w:author="Keith" w:date="2012-12-08T09:48:00Z"/>
          <w:noProof/>
          <w:lang w:val="en-IE" w:eastAsia="en-IE"/>
        </w:rPr>
      </w:pPr>
      <w:ins w:id="75"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"_Toc342723472"</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Scrolling Death</w:t>
        </w:r>
        <w:r>
          <w:rPr>
            <w:noProof/>
            <w:webHidden/>
          </w:rPr>
          <w:tab/>
        </w:r>
        <w:r>
          <w:rPr>
            <w:noProof/>
            <w:webHidden/>
          </w:rPr>
          <w:fldChar w:fldCharType="begin"/>
        </w:r>
        <w:r>
          <w:rPr>
            <w:noProof/>
            <w:webHidden/>
          </w:rPr>
          <w:instrText xml:space="preserve"> PAGEREF _Toc342723472 \h </w:instrText>
        </w:r>
        <w:r>
          <w:rPr>
            <w:noProof/>
            <w:webHidden/>
          </w:rPr>
        </w:r>
      </w:ins>
      <w:r>
        <w:rPr>
          <w:noProof/>
          <w:webHidden/>
        </w:rPr>
        <w:fldChar w:fldCharType="separate"/>
      </w:r>
      <w:ins w:id="76" w:author="Keith" w:date="2012-12-08T09:48:00Z">
        <w:r>
          <w:rPr>
            <w:noProof/>
            <w:webHidden/>
          </w:rPr>
          <w:t>17</w:t>
        </w:r>
        <w:r>
          <w:rPr>
            <w:noProof/>
            <w:webHidden/>
          </w:rPr>
          <w:fldChar w:fldCharType="end"/>
        </w:r>
        <w:r w:rsidRPr="00B64D2A">
          <w:rPr>
            <w:rStyle w:val="Hyperlink"/>
            <w:noProof/>
          </w:rPr>
          <w:fldChar w:fldCharType="end"/>
        </w:r>
      </w:ins>
    </w:p>
    <w:p w14:paraId="2A502C56" w14:textId="77777777" w:rsidR="008B1D26" w:rsidRDefault="008B1D26">
      <w:pPr>
        <w:pStyle w:val="TOC2"/>
        <w:tabs>
          <w:tab w:val="right" w:leader="dot" w:pos="9350"/>
        </w:tabs>
        <w:rPr>
          <w:ins w:id="77" w:author="Keith" w:date="2012-12-08T09:48:00Z"/>
          <w:noProof/>
          <w:lang w:val="en-IE" w:eastAsia="en-IE"/>
        </w:rPr>
      </w:pPr>
      <w:ins w:id="78"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"_Toc342723473"</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Activate Mine Carts</w:t>
        </w:r>
        <w:r>
          <w:rPr>
            <w:noProof/>
            <w:webHidden/>
          </w:rPr>
          <w:tab/>
        </w:r>
        <w:r>
          <w:rPr>
            <w:noProof/>
            <w:webHidden/>
          </w:rPr>
          <w:fldChar w:fldCharType="begin"/>
        </w:r>
        <w:r>
          <w:rPr>
            <w:noProof/>
            <w:webHidden/>
          </w:rPr>
          <w:instrText xml:space="preserve"> PAGEREF _Toc342723473 \h </w:instrText>
        </w:r>
        <w:r>
          <w:rPr>
            <w:noProof/>
            <w:webHidden/>
          </w:rPr>
        </w:r>
      </w:ins>
      <w:r>
        <w:rPr>
          <w:noProof/>
          <w:webHidden/>
        </w:rPr>
        <w:fldChar w:fldCharType="separate"/>
      </w:r>
      <w:ins w:id="79" w:author="Keith" w:date="2012-12-08T09:48:00Z">
        <w:r>
          <w:rPr>
            <w:noProof/>
            <w:webHidden/>
          </w:rPr>
          <w:t>17</w:t>
        </w:r>
        <w:r>
          <w:rPr>
            <w:noProof/>
            <w:webHidden/>
          </w:rPr>
          <w:fldChar w:fldCharType="end"/>
        </w:r>
        <w:r w:rsidRPr="00B64D2A">
          <w:rPr>
            <w:rStyle w:val="Hyperlink"/>
            <w:noProof/>
          </w:rPr>
          <w:fldChar w:fldCharType="end"/>
        </w:r>
      </w:ins>
    </w:p>
    <w:p w14:paraId="60C1A932" w14:textId="77777777" w:rsidR="008B1D26" w:rsidRDefault="008B1D26">
      <w:pPr>
        <w:pStyle w:val="TOC2"/>
        <w:tabs>
          <w:tab w:val="right" w:leader="dot" w:pos="9350"/>
        </w:tabs>
        <w:rPr>
          <w:ins w:id="80" w:author="Keith" w:date="2012-12-08T09:48:00Z"/>
          <w:noProof/>
          <w:lang w:val="en-IE" w:eastAsia="en-IE"/>
        </w:rPr>
      </w:pPr>
      <w:ins w:id="81"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"_Toc342723474"</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Transition between Carts and Platforms</w:t>
        </w:r>
        <w:r>
          <w:rPr>
            <w:noProof/>
            <w:webHidden/>
          </w:rPr>
          <w:tab/>
        </w:r>
        <w:r>
          <w:rPr>
            <w:noProof/>
            <w:webHidden/>
          </w:rPr>
          <w:fldChar w:fldCharType="begin"/>
        </w:r>
        <w:r>
          <w:rPr>
            <w:noProof/>
            <w:webHidden/>
          </w:rPr>
          <w:instrText xml:space="preserve"> PAGEREF _Toc342723474 \h </w:instrText>
        </w:r>
        <w:r>
          <w:rPr>
            <w:noProof/>
            <w:webHidden/>
          </w:rPr>
        </w:r>
      </w:ins>
      <w:r>
        <w:rPr>
          <w:noProof/>
          <w:webHidden/>
        </w:rPr>
        <w:fldChar w:fldCharType="separate"/>
      </w:r>
      <w:ins w:id="82" w:author="Keith" w:date="2012-12-08T09:48:00Z">
        <w:r>
          <w:rPr>
            <w:noProof/>
            <w:webHidden/>
          </w:rPr>
          <w:t>18</w:t>
        </w:r>
        <w:r>
          <w:rPr>
            <w:noProof/>
            <w:webHidden/>
          </w:rPr>
          <w:fldChar w:fldCharType="end"/>
        </w:r>
        <w:r w:rsidRPr="00B64D2A">
          <w:rPr>
            <w:rStyle w:val="Hyperlink"/>
            <w:noProof/>
          </w:rPr>
          <w:fldChar w:fldCharType="end"/>
        </w:r>
      </w:ins>
    </w:p>
    <w:p w14:paraId="0084C7B9" w14:textId="77777777" w:rsidR="008B1D26" w:rsidRDefault="008B1D26">
      <w:pPr>
        <w:pStyle w:val="TOC2"/>
        <w:tabs>
          <w:tab w:val="right" w:leader="dot" w:pos="9350"/>
        </w:tabs>
        <w:rPr>
          <w:ins w:id="83" w:author="Keith" w:date="2012-12-08T09:48:00Z"/>
          <w:noProof/>
          <w:lang w:val="en-IE" w:eastAsia="en-IE"/>
        </w:rPr>
      </w:pPr>
      <w:ins w:id="84"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"_Toc342723475"</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Complete Level</w:t>
        </w:r>
        <w:r>
          <w:rPr>
            <w:noProof/>
            <w:webHidden/>
          </w:rPr>
          <w:tab/>
        </w:r>
        <w:r>
          <w:rPr>
            <w:noProof/>
            <w:webHidden/>
          </w:rPr>
          <w:fldChar w:fldCharType="begin"/>
        </w:r>
        <w:r>
          <w:rPr>
            <w:noProof/>
            <w:webHidden/>
          </w:rPr>
          <w:instrText xml:space="preserve"> PAGEREF _Toc342723475 \h </w:instrText>
        </w:r>
        <w:r>
          <w:rPr>
            <w:noProof/>
            <w:webHidden/>
          </w:rPr>
        </w:r>
      </w:ins>
      <w:r>
        <w:rPr>
          <w:noProof/>
          <w:webHidden/>
        </w:rPr>
        <w:fldChar w:fldCharType="separate"/>
      </w:r>
      <w:ins w:id="85" w:author="Keith" w:date="2012-12-08T09:48:00Z">
        <w:r>
          <w:rPr>
            <w:noProof/>
            <w:webHidden/>
          </w:rPr>
          <w:t>18</w:t>
        </w:r>
        <w:r>
          <w:rPr>
            <w:noProof/>
            <w:webHidden/>
          </w:rPr>
          <w:fldChar w:fldCharType="end"/>
        </w:r>
        <w:r w:rsidRPr="00B64D2A">
          <w:rPr>
            <w:rStyle w:val="Hyperlink"/>
            <w:noProof/>
          </w:rPr>
          <w:fldChar w:fldCharType="end"/>
        </w:r>
      </w:ins>
    </w:p>
    <w:p w14:paraId="00EEAE8C" w14:textId="77777777" w:rsidR="008B1D26" w:rsidRDefault="008B1D26">
      <w:pPr>
        <w:pStyle w:val="TOC2"/>
        <w:tabs>
          <w:tab w:val="right" w:leader="dot" w:pos="9350"/>
        </w:tabs>
        <w:rPr>
          <w:ins w:id="86" w:author="Keith" w:date="2012-12-08T09:48:00Z"/>
          <w:noProof/>
          <w:lang w:val="en-IE" w:eastAsia="en-IE"/>
        </w:rPr>
      </w:pPr>
      <w:ins w:id="87"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"_Toc342723476"</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High Score System</w:t>
        </w:r>
        <w:r>
          <w:rPr>
            <w:noProof/>
            <w:webHidden/>
          </w:rPr>
          <w:tab/>
        </w:r>
        <w:r>
          <w:rPr>
            <w:noProof/>
            <w:webHidden/>
          </w:rPr>
          <w:fldChar w:fldCharType="begin"/>
        </w:r>
        <w:r>
          <w:rPr>
            <w:noProof/>
            <w:webHidden/>
          </w:rPr>
          <w:instrText xml:space="preserve"> PAGEREF _Toc342723476 \h </w:instrText>
        </w:r>
        <w:r>
          <w:rPr>
            <w:noProof/>
            <w:webHidden/>
          </w:rPr>
        </w:r>
      </w:ins>
      <w:r>
        <w:rPr>
          <w:noProof/>
          <w:webHidden/>
        </w:rPr>
        <w:fldChar w:fldCharType="separate"/>
      </w:r>
      <w:ins w:id="88" w:author="Keith" w:date="2012-12-08T09:48:00Z">
        <w:r>
          <w:rPr>
            <w:noProof/>
            <w:webHidden/>
          </w:rPr>
          <w:t>19</w:t>
        </w:r>
        <w:r>
          <w:rPr>
            <w:noProof/>
            <w:webHidden/>
          </w:rPr>
          <w:fldChar w:fldCharType="end"/>
        </w:r>
        <w:r w:rsidRPr="00B64D2A">
          <w:rPr>
            <w:rStyle w:val="Hyperlink"/>
            <w:noProof/>
          </w:rPr>
          <w:fldChar w:fldCharType="end"/>
        </w:r>
      </w:ins>
    </w:p>
    <w:p w14:paraId="5FAAD606" w14:textId="77777777" w:rsidR="008B1D26" w:rsidRDefault="008B1D26">
      <w:pPr>
        <w:pStyle w:val="TOC2"/>
        <w:tabs>
          <w:tab w:val="right" w:leader="dot" w:pos="9350"/>
        </w:tabs>
        <w:rPr>
          <w:ins w:id="89" w:author="Keith" w:date="2012-12-08T09:48:00Z"/>
          <w:noProof/>
          <w:lang w:val="en-IE" w:eastAsia="en-IE"/>
        </w:rPr>
      </w:pPr>
      <w:ins w:id="90" w:author="Keith" w:date="2012-12-08T09:48:00Z">
        <w:r w:rsidRPr="00B64D2A">
          <w:rPr>
            <w:rStyle w:val="Hyperlink"/>
            <w:noProof/>
          </w:rPr>
          <w:lastRenderedPageBreak/>
          <w:fldChar w:fldCharType="begin"/>
        </w:r>
        <w:r w:rsidRPr="00B64D2A">
          <w:rPr>
            <w:rStyle w:val="Hyperlink"/>
            <w:noProof/>
          </w:rPr>
          <w:instrText xml:space="preserve"> </w:instrText>
        </w:r>
        <w:r>
          <w:rPr>
            <w:noProof/>
          </w:rPr>
          <w:instrText>HYPERLINK \l "_Toc342723477"</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Input Name</w:t>
        </w:r>
        <w:r>
          <w:rPr>
            <w:noProof/>
            <w:webHidden/>
          </w:rPr>
          <w:tab/>
        </w:r>
        <w:r>
          <w:rPr>
            <w:noProof/>
            <w:webHidden/>
          </w:rPr>
          <w:fldChar w:fldCharType="begin"/>
        </w:r>
        <w:r>
          <w:rPr>
            <w:noProof/>
            <w:webHidden/>
          </w:rPr>
          <w:instrText xml:space="preserve"> PAGEREF _Toc342723477 \h </w:instrText>
        </w:r>
        <w:r>
          <w:rPr>
            <w:noProof/>
            <w:webHidden/>
          </w:rPr>
        </w:r>
      </w:ins>
      <w:r>
        <w:rPr>
          <w:noProof/>
          <w:webHidden/>
        </w:rPr>
        <w:fldChar w:fldCharType="separate"/>
      </w:r>
      <w:ins w:id="91" w:author="Keith" w:date="2012-12-08T09:48:00Z">
        <w:r>
          <w:rPr>
            <w:noProof/>
            <w:webHidden/>
          </w:rPr>
          <w:t>19</w:t>
        </w:r>
        <w:r>
          <w:rPr>
            <w:noProof/>
            <w:webHidden/>
          </w:rPr>
          <w:fldChar w:fldCharType="end"/>
        </w:r>
        <w:r w:rsidRPr="00B64D2A">
          <w:rPr>
            <w:rStyle w:val="Hyperlink"/>
            <w:noProof/>
          </w:rPr>
          <w:fldChar w:fldCharType="end"/>
        </w:r>
      </w:ins>
    </w:p>
    <w:p w14:paraId="37E18D1E" w14:textId="77777777" w:rsidR="008B1D26" w:rsidRDefault="008B1D26">
      <w:pPr>
        <w:pStyle w:val="TOC2"/>
        <w:tabs>
          <w:tab w:val="right" w:leader="dot" w:pos="9350"/>
        </w:tabs>
        <w:rPr>
          <w:ins w:id="92" w:author="Keith" w:date="2012-12-08T09:48:00Z"/>
          <w:noProof/>
          <w:lang w:val="en-IE" w:eastAsia="en-IE"/>
        </w:rPr>
      </w:pPr>
      <w:ins w:id="93"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"_Toc342723478"</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Check High Scores</w:t>
        </w:r>
        <w:r>
          <w:rPr>
            <w:noProof/>
            <w:webHidden/>
          </w:rPr>
          <w:tab/>
        </w:r>
        <w:r>
          <w:rPr>
            <w:noProof/>
            <w:webHidden/>
          </w:rPr>
          <w:fldChar w:fldCharType="begin"/>
        </w:r>
        <w:r>
          <w:rPr>
            <w:noProof/>
            <w:webHidden/>
          </w:rPr>
          <w:instrText xml:space="preserve"> PAGEREF _Toc342723478 \h </w:instrText>
        </w:r>
        <w:r>
          <w:rPr>
            <w:noProof/>
            <w:webHidden/>
          </w:rPr>
        </w:r>
      </w:ins>
      <w:r>
        <w:rPr>
          <w:noProof/>
          <w:webHidden/>
        </w:rPr>
        <w:fldChar w:fldCharType="separate"/>
      </w:r>
      <w:ins w:id="94" w:author="Keith" w:date="2012-12-08T09:48:00Z">
        <w:r>
          <w:rPr>
            <w:noProof/>
            <w:webHidden/>
          </w:rPr>
          <w:t>20</w:t>
        </w:r>
        <w:r>
          <w:rPr>
            <w:noProof/>
            <w:webHidden/>
          </w:rPr>
          <w:fldChar w:fldCharType="end"/>
        </w:r>
        <w:r w:rsidRPr="00B64D2A">
          <w:rPr>
            <w:rStyle w:val="Hyperlink"/>
            <w:noProof/>
          </w:rPr>
          <w:fldChar w:fldCharType="end"/>
        </w:r>
      </w:ins>
    </w:p>
    <w:p w14:paraId="62EF7676" w14:textId="77777777" w:rsidR="008B1D26" w:rsidRDefault="008B1D26">
      <w:pPr>
        <w:pStyle w:val="TOC2"/>
        <w:tabs>
          <w:tab w:val="right" w:leader="dot" w:pos="9350"/>
        </w:tabs>
        <w:rPr>
          <w:ins w:id="95" w:author="Keith" w:date="2012-12-08T09:48:00Z"/>
          <w:noProof/>
          <w:lang w:val="en-IE" w:eastAsia="en-IE"/>
        </w:rPr>
      </w:pPr>
      <w:ins w:id="96"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"_Toc342723479"</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Display Level Results</w:t>
        </w:r>
        <w:r>
          <w:rPr>
            <w:noProof/>
            <w:webHidden/>
          </w:rPr>
          <w:tab/>
        </w:r>
        <w:r>
          <w:rPr>
            <w:noProof/>
            <w:webHidden/>
          </w:rPr>
          <w:fldChar w:fldCharType="begin"/>
        </w:r>
        <w:r>
          <w:rPr>
            <w:noProof/>
            <w:webHidden/>
          </w:rPr>
          <w:instrText xml:space="preserve"> PAGEREF _Toc342723479 \h </w:instrText>
        </w:r>
        <w:r>
          <w:rPr>
            <w:noProof/>
            <w:webHidden/>
          </w:rPr>
        </w:r>
      </w:ins>
      <w:r>
        <w:rPr>
          <w:noProof/>
          <w:webHidden/>
        </w:rPr>
        <w:fldChar w:fldCharType="separate"/>
      </w:r>
      <w:ins w:id="97" w:author="Keith" w:date="2012-12-08T09:48:00Z">
        <w:r>
          <w:rPr>
            <w:noProof/>
            <w:webHidden/>
          </w:rPr>
          <w:t>20</w:t>
        </w:r>
        <w:r>
          <w:rPr>
            <w:noProof/>
            <w:webHidden/>
          </w:rPr>
          <w:fldChar w:fldCharType="end"/>
        </w:r>
        <w:r w:rsidRPr="00B64D2A">
          <w:rPr>
            <w:rStyle w:val="Hyperlink"/>
            <w:noProof/>
          </w:rPr>
          <w:fldChar w:fldCharType="end"/>
        </w:r>
      </w:ins>
    </w:p>
    <w:p w14:paraId="17A08069" w14:textId="77777777" w:rsidR="008B1D26" w:rsidRDefault="008B1D26">
      <w:pPr>
        <w:pStyle w:val="TOC2"/>
        <w:tabs>
          <w:tab w:val="right" w:leader="dot" w:pos="9350"/>
        </w:tabs>
        <w:rPr>
          <w:ins w:id="98" w:author="Keith" w:date="2012-12-08T09:48:00Z"/>
          <w:noProof/>
          <w:lang w:val="en-IE" w:eastAsia="en-IE"/>
        </w:rPr>
      </w:pPr>
      <w:ins w:id="99"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"_Toc342723480"</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Audio</w:t>
        </w:r>
        <w:r>
          <w:rPr>
            <w:noProof/>
            <w:webHidden/>
          </w:rPr>
          <w:tab/>
        </w:r>
        <w:r>
          <w:rPr>
            <w:noProof/>
            <w:webHidden/>
          </w:rPr>
          <w:fldChar w:fldCharType="begin"/>
        </w:r>
        <w:r>
          <w:rPr>
            <w:noProof/>
            <w:webHidden/>
          </w:rPr>
          <w:instrText xml:space="preserve"> PAGEREF _Toc342723480 \h </w:instrText>
        </w:r>
        <w:r>
          <w:rPr>
            <w:noProof/>
            <w:webHidden/>
          </w:rPr>
        </w:r>
      </w:ins>
      <w:r>
        <w:rPr>
          <w:noProof/>
          <w:webHidden/>
        </w:rPr>
        <w:fldChar w:fldCharType="separate"/>
      </w:r>
      <w:ins w:id="100" w:author="Keith" w:date="2012-12-08T09:48:00Z">
        <w:r>
          <w:rPr>
            <w:noProof/>
            <w:webHidden/>
          </w:rPr>
          <w:t>21</w:t>
        </w:r>
        <w:r>
          <w:rPr>
            <w:noProof/>
            <w:webHidden/>
          </w:rPr>
          <w:fldChar w:fldCharType="end"/>
        </w:r>
        <w:r w:rsidRPr="00B64D2A">
          <w:rPr>
            <w:rStyle w:val="Hyperlink"/>
            <w:noProof/>
          </w:rPr>
          <w:fldChar w:fldCharType="end"/>
        </w:r>
      </w:ins>
    </w:p>
    <w:p w14:paraId="036AF312" w14:textId="77777777" w:rsidR="008B1D26" w:rsidRDefault="008B1D26">
      <w:pPr>
        <w:pStyle w:val="TOC2"/>
        <w:tabs>
          <w:tab w:val="right" w:leader="dot" w:pos="9350"/>
        </w:tabs>
        <w:rPr>
          <w:ins w:id="101" w:author="Keith" w:date="2012-12-08T09:48:00Z"/>
          <w:noProof/>
          <w:lang w:val="en-IE" w:eastAsia="en-IE"/>
        </w:rPr>
      </w:pPr>
      <w:ins w:id="102"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"_Toc342723481"</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Visual appeal</w:t>
        </w:r>
        <w:r>
          <w:rPr>
            <w:noProof/>
            <w:webHidden/>
          </w:rPr>
          <w:tab/>
        </w:r>
        <w:r>
          <w:rPr>
            <w:noProof/>
            <w:webHidden/>
          </w:rPr>
          <w:fldChar w:fldCharType="begin"/>
        </w:r>
        <w:r>
          <w:rPr>
            <w:noProof/>
            <w:webHidden/>
          </w:rPr>
          <w:instrText xml:space="preserve"> PAGEREF _Toc342723481 \h </w:instrText>
        </w:r>
        <w:r>
          <w:rPr>
            <w:noProof/>
            <w:webHidden/>
          </w:rPr>
        </w:r>
      </w:ins>
      <w:r>
        <w:rPr>
          <w:noProof/>
          <w:webHidden/>
        </w:rPr>
        <w:fldChar w:fldCharType="separate"/>
      </w:r>
      <w:ins w:id="103" w:author="Keith" w:date="2012-12-08T09:48:00Z">
        <w:r>
          <w:rPr>
            <w:noProof/>
            <w:webHidden/>
          </w:rPr>
          <w:t>22</w:t>
        </w:r>
        <w:r>
          <w:rPr>
            <w:noProof/>
            <w:webHidden/>
          </w:rPr>
          <w:fldChar w:fldCharType="end"/>
        </w:r>
        <w:r w:rsidRPr="00B64D2A">
          <w:rPr>
            <w:rStyle w:val="Hyperlink"/>
            <w:noProof/>
          </w:rPr>
          <w:fldChar w:fldCharType="end"/>
        </w:r>
      </w:ins>
    </w:p>
    <w:p w14:paraId="38FBB27C" w14:textId="77777777" w:rsidR="008B1D26" w:rsidRDefault="008B1D26">
      <w:pPr>
        <w:pStyle w:val="TOC2"/>
        <w:tabs>
          <w:tab w:val="right" w:leader="dot" w:pos="9350"/>
        </w:tabs>
        <w:rPr>
          <w:ins w:id="104" w:author="Keith" w:date="2012-12-08T09:48:00Z"/>
          <w:noProof/>
          <w:lang w:val="en-IE" w:eastAsia="en-IE"/>
        </w:rPr>
      </w:pPr>
      <w:ins w:id="105"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"_Toc342723482"</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Notification System</w:t>
        </w:r>
        <w:r>
          <w:rPr>
            <w:noProof/>
            <w:webHidden/>
          </w:rPr>
          <w:tab/>
        </w:r>
        <w:r>
          <w:rPr>
            <w:noProof/>
            <w:webHidden/>
          </w:rPr>
          <w:fldChar w:fldCharType="begin"/>
        </w:r>
        <w:r>
          <w:rPr>
            <w:noProof/>
            <w:webHidden/>
          </w:rPr>
          <w:instrText xml:space="preserve"> PAGEREF _Toc342723482 \h </w:instrText>
        </w:r>
        <w:r>
          <w:rPr>
            <w:noProof/>
            <w:webHidden/>
          </w:rPr>
        </w:r>
      </w:ins>
      <w:r>
        <w:rPr>
          <w:noProof/>
          <w:webHidden/>
        </w:rPr>
        <w:fldChar w:fldCharType="separate"/>
      </w:r>
      <w:ins w:id="106" w:author="Keith" w:date="2012-12-08T09:48:00Z">
        <w:r>
          <w:rPr>
            <w:noProof/>
            <w:webHidden/>
          </w:rPr>
          <w:t>22</w:t>
        </w:r>
        <w:r>
          <w:rPr>
            <w:noProof/>
            <w:webHidden/>
          </w:rPr>
          <w:fldChar w:fldCharType="end"/>
        </w:r>
        <w:r w:rsidRPr="00B64D2A">
          <w:rPr>
            <w:rStyle w:val="Hyperlink"/>
            <w:noProof/>
          </w:rPr>
          <w:fldChar w:fldCharType="end"/>
        </w:r>
      </w:ins>
    </w:p>
    <w:p w14:paraId="2AFB1AB0" w14:textId="77777777" w:rsidR="008B1D26" w:rsidRDefault="008B1D26">
      <w:pPr>
        <w:pStyle w:val="TOC2"/>
        <w:tabs>
          <w:tab w:val="right" w:leader="dot" w:pos="9350"/>
        </w:tabs>
        <w:rPr>
          <w:ins w:id="107" w:author="Keith" w:date="2012-12-08T09:48:00Z"/>
          <w:noProof/>
          <w:lang w:val="en-IE" w:eastAsia="en-IE"/>
        </w:rPr>
      </w:pPr>
      <w:ins w:id="108" w:author="Keith" w:date="2012-12-08T09:48:00Z">
        <w:r w:rsidRPr="00B64D2A">
          <w:rPr>
            <w:rStyle w:val="Hyperlink"/>
            <w:noProof/>
          </w:rPr>
          <w:fldChar w:fldCharType="begin"/>
        </w:r>
        <w:r w:rsidRPr="00B64D2A">
          <w:rPr>
            <w:rStyle w:val="Hyperlink"/>
            <w:noProof/>
          </w:rPr>
          <w:instrText xml:space="preserve"> </w:instrText>
        </w:r>
        <w:r>
          <w:rPr>
            <w:noProof/>
          </w:rPr>
          <w:instrText>HYPERLINK \l "_Toc342723483"</w:instrText>
        </w:r>
        <w:r w:rsidRPr="00B64D2A">
          <w:rPr>
            <w:rStyle w:val="Hyperlink"/>
            <w:noProof/>
          </w:rPr>
          <w:instrText xml:space="preserve"> </w:instrText>
        </w:r>
        <w:r w:rsidRPr="00B64D2A">
          <w:rPr>
            <w:rStyle w:val="Hyperlink"/>
            <w:noProof/>
          </w:rPr>
        </w:r>
        <w:r w:rsidRPr="00B64D2A">
          <w:rPr>
            <w:rStyle w:val="Hyperlink"/>
            <w:noProof/>
          </w:rPr>
          <w:fldChar w:fldCharType="separate"/>
        </w:r>
        <w:r w:rsidRPr="00B64D2A">
          <w:rPr>
            <w:rStyle w:val="Hyperlink"/>
            <w:noProof/>
          </w:rPr>
          <w:t>Design and Create Levels</w:t>
        </w:r>
        <w:r>
          <w:rPr>
            <w:noProof/>
            <w:webHidden/>
          </w:rPr>
          <w:tab/>
        </w:r>
        <w:r>
          <w:rPr>
            <w:noProof/>
            <w:webHidden/>
          </w:rPr>
          <w:fldChar w:fldCharType="begin"/>
        </w:r>
        <w:r>
          <w:rPr>
            <w:noProof/>
            <w:webHidden/>
          </w:rPr>
          <w:instrText xml:space="preserve"> PAGEREF _Toc342723483 \h </w:instrText>
        </w:r>
        <w:r>
          <w:rPr>
            <w:noProof/>
            <w:webHidden/>
          </w:rPr>
        </w:r>
      </w:ins>
      <w:r>
        <w:rPr>
          <w:noProof/>
          <w:webHidden/>
        </w:rPr>
        <w:fldChar w:fldCharType="separate"/>
      </w:r>
      <w:ins w:id="109" w:author="Keith" w:date="2012-12-08T09:48:00Z">
        <w:r>
          <w:rPr>
            <w:noProof/>
            <w:webHidden/>
          </w:rPr>
          <w:t>23</w:t>
        </w:r>
        <w:r>
          <w:rPr>
            <w:noProof/>
            <w:webHidden/>
          </w:rPr>
          <w:fldChar w:fldCharType="end"/>
        </w:r>
        <w:r w:rsidRPr="00B64D2A">
          <w:rPr>
            <w:rStyle w:val="Hyperlink"/>
            <w:noProof/>
          </w:rPr>
          <w:fldChar w:fldCharType="end"/>
        </w:r>
      </w:ins>
    </w:p>
    <w:p w14:paraId="46CBD12B" w14:textId="77777777" w:rsidR="000453A0" w:rsidDel="008B1D26" w:rsidRDefault="000453A0">
      <w:pPr>
        <w:pStyle w:val="TOC1"/>
        <w:tabs>
          <w:tab w:val="right" w:leader="dot" w:pos="9350"/>
        </w:tabs>
        <w:rPr>
          <w:del w:id="110" w:author="Keith" w:date="2012-12-08T09:48:00Z"/>
          <w:noProof/>
          <w:lang w:val="en-IE" w:eastAsia="en-IE"/>
        </w:rPr>
      </w:pPr>
      <w:del w:id="111" w:author="Keith" w:date="2012-12-08T09:48:00Z">
        <w:r w:rsidRPr="008B1D26" w:rsidDel="008B1D26">
          <w:rPr>
            <w:noProof/>
            <w:rPrChange w:id="112" w:author="Keith" w:date="2012-12-08T09:48:00Z">
              <w:rPr>
                <w:rStyle w:val="Hyperlink"/>
                <w:noProof/>
              </w:rPr>
            </w:rPrChange>
          </w:rPr>
          <w:delText>Table of Contents</w:delText>
        </w:r>
        <w:r w:rsidDel="008B1D26">
          <w:rPr>
            <w:noProof/>
            <w:webHidden/>
          </w:rPr>
          <w:tab/>
          <w:delText>1</w:delText>
        </w:r>
      </w:del>
    </w:p>
    <w:p w14:paraId="142428F4" w14:textId="77777777" w:rsidR="000453A0" w:rsidDel="008B1D26" w:rsidRDefault="000453A0">
      <w:pPr>
        <w:pStyle w:val="TOC1"/>
        <w:tabs>
          <w:tab w:val="right" w:leader="dot" w:pos="9350"/>
        </w:tabs>
        <w:rPr>
          <w:del w:id="113" w:author="Keith" w:date="2012-12-08T09:48:00Z"/>
          <w:noProof/>
          <w:lang w:val="en-IE" w:eastAsia="en-IE"/>
        </w:rPr>
      </w:pPr>
      <w:del w:id="114" w:author="Keith" w:date="2012-12-08T09:48:00Z">
        <w:r w:rsidRPr="008B1D26" w:rsidDel="008B1D26">
          <w:rPr>
            <w:noProof/>
            <w:rPrChange w:id="115" w:author="Keith" w:date="2012-12-08T09:48:00Z">
              <w:rPr>
                <w:rStyle w:val="Hyperlink"/>
                <w:noProof/>
              </w:rPr>
            </w:rPrChange>
          </w:rPr>
          <w:delText>Overview of the Game</w:delText>
        </w:r>
        <w:r w:rsidDel="008B1D26">
          <w:rPr>
            <w:noProof/>
            <w:webHidden/>
          </w:rPr>
          <w:tab/>
          <w:delText>3</w:delText>
        </w:r>
      </w:del>
    </w:p>
    <w:p w14:paraId="4A43D34F" w14:textId="77777777" w:rsidR="000453A0" w:rsidDel="008B1D26" w:rsidRDefault="000453A0">
      <w:pPr>
        <w:pStyle w:val="TOC2"/>
        <w:tabs>
          <w:tab w:val="right" w:leader="dot" w:pos="9350"/>
        </w:tabs>
        <w:rPr>
          <w:del w:id="116" w:author="Keith" w:date="2012-12-08T09:48:00Z"/>
          <w:noProof/>
          <w:lang w:val="en-IE" w:eastAsia="en-IE"/>
        </w:rPr>
      </w:pPr>
      <w:del w:id="117" w:author="Keith" w:date="2012-12-08T09:48:00Z">
        <w:r w:rsidRPr="008B1D26" w:rsidDel="008B1D26">
          <w:rPr>
            <w:noProof/>
            <w:rPrChange w:id="118" w:author="Keith" w:date="2012-12-08T09:48:00Z">
              <w:rPr>
                <w:rStyle w:val="Hyperlink"/>
                <w:noProof/>
              </w:rPr>
            </w:rPrChange>
          </w:rPr>
          <w:delText>Description</w:delText>
        </w:r>
        <w:r w:rsidDel="008B1D26">
          <w:rPr>
            <w:noProof/>
            <w:webHidden/>
          </w:rPr>
          <w:tab/>
          <w:delText>3</w:delText>
        </w:r>
      </w:del>
    </w:p>
    <w:p w14:paraId="270E6028" w14:textId="77777777" w:rsidR="000453A0" w:rsidDel="008B1D26" w:rsidRDefault="000453A0">
      <w:pPr>
        <w:pStyle w:val="TOC2"/>
        <w:tabs>
          <w:tab w:val="right" w:leader="dot" w:pos="9350"/>
        </w:tabs>
        <w:rPr>
          <w:del w:id="119" w:author="Keith" w:date="2012-12-08T09:48:00Z"/>
          <w:noProof/>
          <w:lang w:val="en-IE" w:eastAsia="en-IE"/>
        </w:rPr>
      </w:pPr>
      <w:del w:id="120" w:author="Keith" w:date="2012-12-08T09:48:00Z">
        <w:r w:rsidRPr="008B1D26" w:rsidDel="008B1D26">
          <w:rPr>
            <w:noProof/>
            <w:rPrChange w:id="121" w:author="Keith" w:date="2012-12-08T09:48:00Z">
              <w:rPr>
                <w:rStyle w:val="Hyperlink"/>
                <w:noProof/>
              </w:rPr>
            </w:rPrChange>
          </w:rPr>
          <w:delText>Major Influences</w:delText>
        </w:r>
        <w:r w:rsidDel="008B1D26">
          <w:rPr>
            <w:noProof/>
            <w:webHidden/>
          </w:rPr>
          <w:tab/>
          <w:delText>3</w:delText>
        </w:r>
      </w:del>
    </w:p>
    <w:p w14:paraId="6D8BABEE" w14:textId="77777777" w:rsidR="000453A0" w:rsidDel="008B1D26" w:rsidRDefault="000453A0">
      <w:pPr>
        <w:pStyle w:val="TOC2"/>
        <w:tabs>
          <w:tab w:val="right" w:leader="dot" w:pos="9350"/>
        </w:tabs>
        <w:rPr>
          <w:del w:id="122" w:author="Keith" w:date="2012-12-08T09:48:00Z"/>
          <w:noProof/>
          <w:lang w:val="en-IE" w:eastAsia="en-IE"/>
        </w:rPr>
      </w:pPr>
      <w:del w:id="123" w:author="Keith" w:date="2012-12-08T09:48:00Z">
        <w:r w:rsidRPr="008B1D26" w:rsidDel="008B1D26">
          <w:rPr>
            <w:noProof/>
            <w:rPrChange w:id="124" w:author="Keith" w:date="2012-12-08T09:48:00Z">
              <w:rPr>
                <w:rStyle w:val="Hyperlink"/>
                <w:noProof/>
              </w:rPr>
            </w:rPrChange>
          </w:rPr>
          <w:delText>Novel Aspects</w:delText>
        </w:r>
        <w:r w:rsidDel="008B1D26">
          <w:rPr>
            <w:noProof/>
            <w:webHidden/>
          </w:rPr>
          <w:tab/>
          <w:delText>4</w:delText>
        </w:r>
      </w:del>
    </w:p>
    <w:p w14:paraId="224FBBA7" w14:textId="77777777" w:rsidR="000453A0" w:rsidDel="008B1D26" w:rsidRDefault="000453A0">
      <w:pPr>
        <w:pStyle w:val="TOC2"/>
        <w:tabs>
          <w:tab w:val="right" w:leader="dot" w:pos="9350"/>
        </w:tabs>
        <w:rPr>
          <w:del w:id="125" w:author="Keith" w:date="2012-12-08T09:48:00Z"/>
          <w:noProof/>
          <w:lang w:val="en-IE" w:eastAsia="en-IE"/>
        </w:rPr>
      </w:pPr>
      <w:del w:id="126" w:author="Keith" w:date="2012-12-08T09:48:00Z">
        <w:r w:rsidRPr="008B1D26" w:rsidDel="008B1D26">
          <w:rPr>
            <w:noProof/>
            <w:rPrChange w:id="127" w:author="Keith" w:date="2012-12-08T09:48:00Z">
              <w:rPr>
                <w:rStyle w:val="Hyperlink"/>
                <w:noProof/>
              </w:rPr>
            </w:rPrChange>
          </w:rPr>
          <w:delText>Level Concept Visualization</w:delText>
        </w:r>
        <w:r w:rsidDel="008B1D26">
          <w:rPr>
            <w:noProof/>
            <w:webHidden/>
          </w:rPr>
          <w:tab/>
          <w:delText>4</w:delText>
        </w:r>
      </w:del>
    </w:p>
    <w:p w14:paraId="67DEC89D" w14:textId="77777777" w:rsidR="000453A0" w:rsidDel="008B1D26" w:rsidRDefault="000453A0">
      <w:pPr>
        <w:pStyle w:val="TOC1"/>
        <w:tabs>
          <w:tab w:val="right" w:leader="dot" w:pos="9350"/>
        </w:tabs>
        <w:rPr>
          <w:del w:id="128" w:author="Keith" w:date="2012-12-08T09:48:00Z"/>
          <w:noProof/>
          <w:lang w:val="en-IE" w:eastAsia="en-IE"/>
        </w:rPr>
      </w:pPr>
      <w:del w:id="129" w:author="Keith" w:date="2012-12-08T09:48:00Z">
        <w:r w:rsidRPr="008B1D26" w:rsidDel="008B1D26">
          <w:rPr>
            <w:noProof/>
            <w:rPrChange w:id="130" w:author="Keith" w:date="2012-12-08T09:48:00Z">
              <w:rPr>
                <w:rStyle w:val="Hyperlink"/>
                <w:noProof/>
              </w:rPr>
            </w:rPrChange>
          </w:rPr>
          <w:delText>Game Mechanics</w:delText>
        </w:r>
        <w:r w:rsidDel="008B1D26">
          <w:rPr>
            <w:noProof/>
            <w:webHidden/>
          </w:rPr>
          <w:tab/>
          <w:delText>5</w:delText>
        </w:r>
      </w:del>
    </w:p>
    <w:p w14:paraId="68C30BCB" w14:textId="77777777" w:rsidR="000453A0" w:rsidDel="008B1D26" w:rsidRDefault="000453A0">
      <w:pPr>
        <w:pStyle w:val="TOC2"/>
        <w:tabs>
          <w:tab w:val="right" w:leader="dot" w:pos="9350"/>
        </w:tabs>
        <w:rPr>
          <w:del w:id="131" w:author="Keith" w:date="2012-12-08T09:48:00Z"/>
          <w:noProof/>
          <w:lang w:val="en-IE" w:eastAsia="en-IE"/>
        </w:rPr>
      </w:pPr>
      <w:del w:id="132" w:author="Keith" w:date="2012-12-08T09:48:00Z">
        <w:r w:rsidRPr="008B1D26" w:rsidDel="008B1D26">
          <w:rPr>
            <w:noProof/>
            <w:rPrChange w:id="133" w:author="Keith" w:date="2012-12-08T09:48:00Z">
              <w:rPr>
                <w:rStyle w:val="Hyperlink"/>
                <w:noProof/>
              </w:rPr>
            </w:rPrChange>
          </w:rPr>
          <w:delText>Space</w:delText>
        </w:r>
        <w:r w:rsidDel="008B1D26">
          <w:rPr>
            <w:noProof/>
            <w:webHidden/>
          </w:rPr>
          <w:tab/>
          <w:delText>5</w:delText>
        </w:r>
      </w:del>
    </w:p>
    <w:p w14:paraId="1DA86601" w14:textId="77777777" w:rsidR="000453A0" w:rsidDel="008B1D26" w:rsidRDefault="000453A0">
      <w:pPr>
        <w:pStyle w:val="TOC2"/>
        <w:tabs>
          <w:tab w:val="right" w:leader="dot" w:pos="9350"/>
        </w:tabs>
        <w:rPr>
          <w:del w:id="134" w:author="Keith" w:date="2012-12-08T09:48:00Z"/>
          <w:noProof/>
          <w:lang w:val="en-IE" w:eastAsia="en-IE"/>
        </w:rPr>
      </w:pPr>
      <w:del w:id="135" w:author="Keith" w:date="2012-12-08T09:48:00Z">
        <w:r w:rsidRPr="008B1D26" w:rsidDel="008B1D26">
          <w:rPr>
            <w:noProof/>
            <w:rPrChange w:id="136" w:author="Keith" w:date="2012-12-08T09:48:00Z">
              <w:rPr>
                <w:rStyle w:val="Hyperlink"/>
                <w:noProof/>
              </w:rPr>
            </w:rPrChange>
          </w:rPr>
          <w:delText>Objects</w:delText>
        </w:r>
        <w:r w:rsidDel="008B1D26">
          <w:rPr>
            <w:noProof/>
            <w:webHidden/>
          </w:rPr>
          <w:tab/>
          <w:delText>5</w:delText>
        </w:r>
      </w:del>
    </w:p>
    <w:p w14:paraId="605E067C" w14:textId="77777777" w:rsidR="000453A0" w:rsidDel="008B1D26" w:rsidRDefault="000453A0">
      <w:pPr>
        <w:pStyle w:val="TOC2"/>
        <w:tabs>
          <w:tab w:val="right" w:leader="dot" w:pos="9350"/>
        </w:tabs>
        <w:rPr>
          <w:del w:id="137" w:author="Keith" w:date="2012-12-08T09:48:00Z"/>
          <w:noProof/>
          <w:lang w:val="en-IE" w:eastAsia="en-IE"/>
        </w:rPr>
      </w:pPr>
      <w:del w:id="138" w:author="Keith" w:date="2012-12-08T09:48:00Z">
        <w:r w:rsidRPr="008B1D26" w:rsidDel="008B1D26">
          <w:rPr>
            <w:noProof/>
            <w:rPrChange w:id="139" w:author="Keith" w:date="2012-12-08T09:48:00Z">
              <w:rPr>
                <w:rStyle w:val="Hyperlink"/>
                <w:noProof/>
              </w:rPr>
            </w:rPrChange>
          </w:rPr>
          <w:delText>Actions</w:delText>
        </w:r>
        <w:r w:rsidDel="008B1D26">
          <w:rPr>
            <w:noProof/>
            <w:webHidden/>
          </w:rPr>
          <w:tab/>
          <w:delText>8</w:delText>
        </w:r>
      </w:del>
    </w:p>
    <w:p w14:paraId="122B9FE3" w14:textId="77777777" w:rsidR="000453A0" w:rsidDel="008B1D26" w:rsidRDefault="000453A0">
      <w:pPr>
        <w:pStyle w:val="TOC2"/>
        <w:tabs>
          <w:tab w:val="right" w:leader="dot" w:pos="9350"/>
        </w:tabs>
        <w:rPr>
          <w:del w:id="140" w:author="Keith" w:date="2012-12-08T09:48:00Z"/>
          <w:noProof/>
          <w:lang w:val="en-IE" w:eastAsia="en-IE"/>
        </w:rPr>
      </w:pPr>
      <w:del w:id="141" w:author="Keith" w:date="2012-12-08T09:48:00Z">
        <w:r w:rsidRPr="008B1D26" w:rsidDel="008B1D26">
          <w:rPr>
            <w:noProof/>
            <w:rPrChange w:id="142" w:author="Keith" w:date="2012-12-08T09:48:00Z">
              <w:rPr>
                <w:rStyle w:val="Hyperlink"/>
                <w:noProof/>
              </w:rPr>
            </w:rPrChange>
          </w:rPr>
          <w:delText>Rules</w:delText>
        </w:r>
        <w:r w:rsidDel="008B1D26">
          <w:rPr>
            <w:noProof/>
            <w:webHidden/>
          </w:rPr>
          <w:tab/>
          <w:delText>10</w:delText>
        </w:r>
      </w:del>
    </w:p>
    <w:p w14:paraId="2EA17CF7" w14:textId="77777777" w:rsidR="000453A0" w:rsidDel="008B1D26" w:rsidRDefault="000453A0">
      <w:pPr>
        <w:pStyle w:val="TOC2"/>
        <w:tabs>
          <w:tab w:val="right" w:leader="dot" w:pos="9350"/>
        </w:tabs>
        <w:rPr>
          <w:del w:id="143" w:author="Keith" w:date="2012-12-08T09:48:00Z"/>
          <w:noProof/>
          <w:lang w:val="en-IE" w:eastAsia="en-IE"/>
        </w:rPr>
      </w:pPr>
      <w:del w:id="144" w:author="Keith" w:date="2012-12-08T09:48:00Z">
        <w:r w:rsidRPr="008B1D26" w:rsidDel="008B1D26">
          <w:rPr>
            <w:noProof/>
            <w:rPrChange w:id="145" w:author="Keith" w:date="2012-12-08T09:48:00Z">
              <w:rPr>
                <w:rStyle w:val="Hyperlink"/>
                <w:noProof/>
              </w:rPr>
            </w:rPrChange>
          </w:rPr>
          <w:delText>Skills</w:delText>
        </w:r>
        <w:r w:rsidDel="008B1D26">
          <w:rPr>
            <w:noProof/>
            <w:webHidden/>
          </w:rPr>
          <w:tab/>
          <w:delText>10</w:delText>
        </w:r>
      </w:del>
    </w:p>
    <w:p w14:paraId="0443DDBC" w14:textId="77777777" w:rsidR="000453A0" w:rsidDel="008B1D26" w:rsidRDefault="000453A0">
      <w:pPr>
        <w:pStyle w:val="TOC2"/>
        <w:tabs>
          <w:tab w:val="right" w:leader="dot" w:pos="9350"/>
        </w:tabs>
        <w:rPr>
          <w:del w:id="146" w:author="Keith" w:date="2012-12-08T09:48:00Z"/>
          <w:noProof/>
          <w:lang w:val="en-IE" w:eastAsia="en-IE"/>
        </w:rPr>
      </w:pPr>
      <w:del w:id="147" w:author="Keith" w:date="2012-12-08T09:48:00Z">
        <w:r w:rsidRPr="008B1D26" w:rsidDel="008B1D26">
          <w:rPr>
            <w:noProof/>
            <w:rPrChange w:id="148" w:author="Keith" w:date="2012-12-08T09:48:00Z">
              <w:rPr>
                <w:rStyle w:val="Hyperlink"/>
                <w:noProof/>
              </w:rPr>
            </w:rPrChange>
          </w:rPr>
          <w:delText>Chance</w:delText>
        </w:r>
        <w:r w:rsidDel="008B1D26">
          <w:rPr>
            <w:noProof/>
            <w:webHidden/>
          </w:rPr>
          <w:tab/>
          <w:delText>11</w:delText>
        </w:r>
      </w:del>
    </w:p>
    <w:p w14:paraId="3A9E2C25" w14:textId="77777777" w:rsidR="000453A0" w:rsidDel="008B1D26" w:rsidRDefault="000453A0">
      <w:pPr>
        <w:pStyle w:val="TOC1"/>
        <w:tabs>
          <w:tab w:val="right" w:leader="dot" w:pos="9350"/>
        </w:tabs>
        <w:rPr>
          <w:del w:id="149" w:author="Keith" w:date="2012-12-08T09:48:00Z"/>
          <w:noProof/>
          <w:lang w:val="en-IE" w:eastAsia="en-IE"/>
        </w:rPr>
      </w:pPr>
      <w:del w:id="150" w:author="Keith" w:date="2012-12-08T09:48:00Z">
        <w:r w:rsidRPr="008B1D26" w:rsidDel="008B1D26">
          <w:rPr>
            <w:noProof/>
            <w:rPrChange w:id="151" w:author="Keith" w:date="2012-12-08T09:48:00Z">
              <w:rPr>
                <w:rStyle w:val="Hyperlink"/>
                <w:noProof/>
              </w:rPr>
            </w:rPrChange>
          </w:rPr>
          <w:delText>User Stories</w:delText>
        </w:r>
        <w:r w:rsidDel="008B1D26">
          <w:rPr>
            <w:noProof/>
            <w:webHidden/>
          </w:rPr>
          <w:tab/>
          <w:delText>12</w:delText>
        </w:r>
      </w:del>
    </w:p>
    <w:p w14:paraId="61105FC8" w14:textId="77777777" w:rsidR="000453A0" w:rsidDel="008B1D26" w:rsidRDefault="000453A0">
      <w:pPr>
        <w:pStyle w:val="TOC2"/>
        <w:tabs>
          <w:tab w:val="right" w:leader="dot" w:pos="9350"/>
        </w:tabs>
        <w:rPr>
          <w:del w:id="152" w:author="Keith" w:date="2012-12-08T09:48:00Z"/>
          <w:noProof/>
          <w:lang w:val="en-IE" w:eastAsia="en-IE"/>
        </w:rPr>
      </w:pPr>
      <w:del w:id="153" w:author="Keith" w:date="2012-12-08T09:48:00Z">
        <w:r w:rsidRPr="008B1D26" w:rsidDel="008B1D26">
          <w:rPr>
            <w:noProof/>
            <w:rPrChange w:id="154" w:author="Keith" w:date="2012-12-08T09:48:00Z">
              <w:rPr>
                <w:rStyle w:val="Hyperlink"/>
                <w:noProof/>
              </w:rPr>
            </w:rPrChange>
          </w:rPr>
          <w:delText>Controller Interface</w:delText>
        </w:r>
        <w:r w:rsidDel="008B1D26">
          <w:rPr>
            <w:noProof/>
            <w:webHidden/>
          </w:rPr>
          <w:tab/>
          <w:delText>12</w:delText>
        </w:r>
      </w:del>
    </w:p>
    <w:p w14:paraId="4C375B6A" w14:textId="77777777" w:rsidR="000453A0" w:rsidDel="008B1D26" w:rsidRDefault="000453A0">
      <w:pPr>
        <w:pStyle w:val="TOC2"/>
        <w:tabs>
          <w:tab w:val="right" w:leader="dot" w:pos="9350"/>
        </w:tabs>
        <w:rPr>
          <w:del w:id="155" w:author="Keith" w:date="2012-12-08T09:48:00Z"/>
          <w:noProof/>
          <w:lang w:val="en-IE" w:eastAsia="en-IE"/>
        </w:rPr>
      </w:pPr>
      <w:del w:id="156" w:author="Keith" w:date="2012-12-08T09:48:00Z">
        <w:r w:rsidRPr="008B1D26" w:rsidDel="008B1D26">
          <w:rPr>
            <w:noProof/>
            <w:rPrChange w:id="157" w:author="Keith" w:date="2012-12-08T09:48:00Z">
              <w:rPr>
                <w:rStyle w:val="Hyperlink"/>
                <w:noProof/>
              </w:rPr>
            </w:rPrChange>
          </w:rPr>
          <w:delText>Menu Control System</w:delText>
        </w:r>
        <w:r w:rsidDel="008B1D26">
          <w:rPr>
            <w:noProof/>
            <w:webHidden/>
          </w:rPr>
          <w:tab/>
          <w:delText>12</w:delText>
        </w:r>
      </w:del>
    </w:p>
    <w:p w14:paraId="02BAD099" w14:textId="77777777" w:rsidR="000453A0" w:rsidDel="008B1D26" w:rsidRDefault="000453A0">
      <w:pPr>
        <w:pStyle w:val="TOC2"/>
        <w:tabs>
          <w:tab w:val="right" w:leader="dot" w:pos="9350"/>
        </w:tabs>
        <w:rPr>
          <w:del w:id="158" w:author="Keith" w:date="2012-12-08T09:48:00Z"/>
          <w:noProof/>
          <w:lang w:val="en-IE" w:eastAsia="en-IE"/>
        </w:rPr>
      </w:pPr>
      <w:del w:id="159" w:author="Keith" w:date="2012-12-08T09:48:00Z">
        <w:r w:rsidRPr="008B1D26" w:rsidDel="008B1D26">
          <w:rPr>
            <w:noProof/>
            <w:rPrChange w:id="160" w:author="Keith" w:date="2012-12-08T09:48:00Z">
              <w:rPr>
                <w:rStyle w:val="Hyperlink"/>
                <w:noProof/>
              </w:rPr>
            </w:rPrChange>
          </w:rPr>
          <w:delText>Physics</w:delText>
        </w:r>
        <w:r w:rsidDel="008B1D26">
          <w:rPr>
            <w:noProof/>
            <w:webHidden/>
          </w:rPr>
          <w:tab/>
          <w:delText>13</w:delText>
        </w:r>
      </w:del>
    </w:p>
    <w:p w14:paraId="53E11DF3" w14:textId="77777777" w:rsidR="000453A0" w:rsidDel="008B1D26" w:rsidRDefault="000453A0">
      <w:pPr>
        <w:pStyle w:val="TOC2"/>
        <w:tabs>
          <w:tab w:val="right" w:leader="dot" w:pos="9350"/>
        </w:tabs>
        <w:rPr>
          <w:del w:id="161" w:author="Keith" w:date="2012-12-08T09:48:00Z"/>
          <w:noProof/>
          <w:lang w:val="en-IE" w:eastAsia="en-IE"/>
        </w:rPr>
      </w:pPr>
      <w:del w:id="162" w:author="Keith" w:date="2012-12-08T09:48:00Z">
        <w:r w:rsidRPr="008B1D26" w:rsidDel="008B1D26">
          <w:rPr>
            <w:noProof/>
            <w:rPrChange w:id="163" w:author="Keith" w:date="2012-12-08T09:48:00Z">
              <w:rPr>
                <w:rStyle w:val="Hyperlink"/>
                <w:noProof/>
              </w:rPr>
            </w:rPrChange>
          </w:rPr>
          <w:delText>Control Game Character</w:delText>
        </w:r>
        <w:r w:rsidDel="008B1D26">
          <w:rPr>
            <w:noProof/>
            <w:webHidden/>
          </w:rPr>
          <w:tab/>
          <w:delText>13</w:delText>
        </w:r>
      </w:del>
    </w:p>
    <w:p w14:paraId="7E46DF19" w14:textId="77777777" w:rsidR="000453A0" w:rsidDel="008B1D26" w:rsidRDefault="000453A0">
      <w:pPr>
        <w:pStyle w:val="TOC2"/>
        <w:tabs>
          <w:tab w:val="right" w:leader="dot" w:pos="9350"/>
        </w:tabs>
        <w:rPr>
          <w:del w:id="164" w:author="Keith" w:date="2012-12-08T09:48:00Z"/>
          <w:noProof/>
          <w:lang w:val="en-IE" w:eastAsia="en-IE"/>
        </w:rPr>
      </w:pPr>
      <w:del w:id="165" w:author="Keith" w:date="2012-12-08T09:48:00Z">
        <w:r w:rsidRPr="008B1D26" w:rsidDel="008B1D26">
          <w:rPr>
            <w:noProof/>
            <w:rPrChange w:id="166" w:author="Keith" w:date="2012-12-08T09:48:00Z">
              <w:rPr>
                <w:rStyle w:val="Hyperlink"/>
                <w:noProof/>
              </w:rPr>
            </w:rPrChange>
          </w:rPr>
          <w:delText>Level Loading</w:delText>
        </w:r>
        <w:r w:rsidDel="008B1D26">
          <w:rPr>
            <w:noProof/>
            <w:webHidden/>
          </w:rPr>
          <w:tab/>
          <w:delText>14</w:delText>
        </w:r>
      </w:del>
    </w:p>
    <w:p w14:paraId="7FE9C188" w14:textId="77777777" w:rsidR="000453A0" w:rsidDel="008B1D26" w:rsidRDefault="000453A0">
      <w:pPr>
        <w:pStyle w:val="TOC2"/>
        <w:tabs>
          <w:tab w:val="right" w:leader="dot" w:pos="9350"/>
        </w:tabs>
        <w:rPr>
          <w:del w:id="167" w:author="Keith" w:date="2012-12-08T09:48:00Z"/>
          <w:noProof/>
          <w:lang w:val="en-IE" w:eastAsia="en-IE"/>
        </w:rPr>
      </w:pPr>
      <w:del w:id="168" w:author="Keith" w:date="2012-12-08T09:48:00Z">
        <w:r w:rsidRPr="008B1D26" w:rsidDel="008B1D26">
          <w:rPr>
            <w:noProof/>
            <w:rPrChange w:id="169" w:author="Keith" w:date="2012-12-08T09:48:00Z">
              <w:rPr>
                <w:rStyle w:val="Hyperlink"/>
                <w:noProof/>
              </w:rPr>
            </w:rPrChange>
          </w:rPr>
          <w:delText>Choose a Level</w:delText>
        </w:r>
        <w:r w:rsidDel="008B1D26">
          <w:rPr>
            <w:noProof/>
            <w:webHidden/>
          </w:rPr>
          <w:tab/>
          <w:delText>14</w:delText>
        </w:r>
      </w:del>
    </w:p>
    <w:p w14:paraId="45B27D8F" w14:textId="77777777" w:rsidR="000453A0" w:rsidDel="008B1D26" w:rsidRDefault="000453A0">
      <w:pPr>
        <w:pStyle w:val="TOC2"/>
        <w:tabs>
          <w:tab w:val="right" w:leader="dot" w:pos="9350"/>
        </w:tabs>
        <w:rPr>
          <w:del w:id="170" w:author="Keith" w:date="2012-12-08T09:48:00Z"/>
          <w:noProof/>
          <w:lang w:val="en-IE" w:eastAsia="en-IE"/>
        </w:rPr>
      </w:pPr>
      <w:del w:id="171" w:author="Keith" w:date="2012-12-08T09:48:00Z">
        <w:r w:rsidRPr="008B1D26" w:rsidDel="008B1D26">
          <w:rPr>
            <w:noProof/>
            <w:rPrChange w:id="172" w:author="Keith" w:date="2012-12-08T09:48:00Z">
              <w:rPr>
                <w:rStyle w:val="Hyperlink"/>
                <w:noProof/>
              </w:rPr>
            </w:rPrChange>
          </w:rPr>
          <w:delText>Level Creation</w:delText>
        </w:r>
        <w:r w:rsidDel="008B1D26">
          <w:rPr>
            <w:noProof/>
            <w:webHidden/>
          </w:rPr>
          <w:tab/>
          <w:delText>15</w:delText>
        </w:r>
      </w:del>
    </w:p>
    <w:p w14:paraId="6B87BA3A" w14:textId="77777777" w:rsidR="000453A0" w:rsidDel="008B1D26" w:rsidRDefault="000453A0">
      <w:pPr>
        <w:pStyle w:val="TOC2"/>
        <w:tabs>
          <w:tab w:val="right" w:leader="dot" w:pos="9350"/>
        </w:tabs>
        <w:rPr>
          <w:del w:id="173" w:author="Keith" w:date="2012-12-08T09:48:00Z"/>
          <w:noProof/>
          <w:lang w:val="en-IE" w:eastAsia="en-IE"/>
        </w:rPr>
      </w:pPr>
      <w:del w:id="174" w:author="Keith" w:date="2012-12-08T09:48:00Z">
        <w:r w:rsidRPr="008B1D26" w:rsidDel="008B1D26">
          <w:rPr>
            <w:noProof/>
            <w:rPrChange w:id="175" w:author="Keith" w:date="2012-12-08T09:48:00Z">
              <w:rPr>
                <w:rStyle w:val="Hyperlink"/>
                <w:noProof/>
              </w:rPr>
            </w:rPrChange>
          </w:rPr>
          <w:delText>Collect Power-Ups</w:delText>
        </w:r>
        <w:r w:rsidDel="008B1D26">
          <w:rPr>
            <w:noProof/>
            <w:webHidden/>
          </w:rPr>
          <w:tab/>
          <w:delText>16</w:delText>
        </w:r>
      </w:del>
    </w:p>
    <w:p w14:paraId="510036C2" w14:textId="77777777" w:rsidR="000453A0" w:rsidDel="008B1D26" w:rsidRDefault="000453A0">
      <w:pPr>
        <w:pStyle w:val="TOC2"/>
        <w:tabs>
          <w:tab w:val="right" w:leader="dot" w:pos="9350"/>
        </w:tabs>
        <w:rPr>
          <w:del w:id="176" w:author="Keith" w:date="2012-12-08T09:48:00Z"/>
          <w:noProof/>
          <w:lang w:val="en-IE" w:eastAsia="en-IE"/>
        </w:rPr>
      </w:pPr>
      <w:del w:id="177" w:author="Keith" w:date="2012-12-08T09:48:00Z">
        <w:r w:rsidRPr="008B1D26" w:rsidDel="008B1D26">
          <w:rPr>
            <w:noProof/>
            <w:rPrChange w:id="178" w:author="Keith" w:date="2012-12-08T09:48:00Z">
              <w:rPr>
                <w:rStyle w:val="Hyperlink"/>
                <w:noProof/>
              </w:rPr>
            </w:rPrChange>
          </w:rPr>
          <w:delText>Collect Bonuses</w:delText>
        </w:r>
        <w:r w:rsidDel="008B1D26">
          <w:rPr>
            <w:noProof/>
            <w:webHidden/>
          </w:rPr>
          <w:tab/>
          <w:delText>16</w:delText>
        </w:r>
      </w:del>
    </w:p>
    <w:p w14:paraId="10419BB4" w14:textId="77777777" w:rsidR="000453A0" w:rsidDel="008B1D26" w:rsidRDefault="000453A0">
      <w:pPr>
        <w:pStyle w:val="TOC2"/>
        <w:tabs>
          <w:tab w:val="right" w:leader="dot" w:pos="9350"/>
        </w:tabs>
        <w:rPr>
          <w:del w:id="179" w:author="Keith" w:date="2012-12-08T09:48:00Z"/>
          <w:noProof/>
          <w:lang w:val="en-IE" w:eastAsia="en-IE"/>
        </w:rPr>
      </w:pPr>
      <w:del w:id="180" w:author="Keith" w:date="2012-12-08T09:48:00Z">
        <w:r w:rsidRPr="008B1D26" w:rsidDel="008B1D26">
          <w:rPr>
            <w:noProof/>
            <w:rPrChange w:id="181" w:author="Keith" w:date="2012-12-08T09:48:00Z">
              <w:rPr>
                <w:rStyle w:val="Hyperlink"/>
                <w:noProof/>
              </w:rPr>
            </w:rPrChange>
          </w:rPr>
          <w:delText>Take Damage from Obstacles</w:delText>
        </w:r>
        <w:r w:rsidDel="008B1D26">
          <w:rPr>
            <w:noProof/>
            <w:webHidden/>
          </w:rPr>
          <w:tab/>
          <w:delText>16</w:delText>
        </w:r>
      </w:del>
    </w:p>
    <w:p w14:paraId="3FFEF918" w14:textId="77777777" w:rsidR="000453A0" w:rsidDel="008B1D26" w:rsidRDefault="000453A0">
      <w:pPr>
        <w:pStyle w:val="TOC2"/>
        <w:tabs>
          <w:tab w:val="right" w:leader="dot" w:pos="9350"/>
        </w:tabs>
        <w:rPr>
          <w:del w:id="182" w:author="Keith" w:date="2012-12-08T09:48:00Z"/>
          <w:noProof/>
          <w:lang w:val="en-IE" w:eastAsia="en-IE"/>
        </w:rPr>
      </w:pPr>
      <w:del w:id="183" w:author="Keith" w:date="2012-12-08T09:48:00Z">
        <w:r w:rsidRPr="008B1D26" w:rsidDel="008B1D26">
          <w:rPr>
            <w:noProof/>
            <w:rPrChange w:id="184" w:author="Keith" w:date="2012-12-08T09:48:00Z">
              <w:rPr>
                <w:rStyle w:val="Hyperlink"/>
                <w:noProof/>
              </w:rPr>
            </w:rPrChange>
          </w:rPr>
          <w:delText>Scrolling Death</w:delText>
        </w:r>
        <w:r w:rsidDel="008B1D26">
          <w:rPr>
            <w:noProof/>
            <w:webHidden/>
          </w:rPr>
          <w:tab/>
          <w:delText>17</w:delText>
        </w:r>
      </w:del>
    </w:p>
    <w:p w14:paraId="33A6EA1B" w14:textId="77777777" w:rsidR="000453A0" w:rsidDel="008B1D26" w:rsidRDefault="000453A0">
      <w:pPr>
        <w:pStyle w:val="TOC2"/>
        <w:tabs>
          <w:tab w:val="right" w:leader="dot" w:pos="9350"/>
        </w:tabs>
        <w:rPr>
          <w:del w:id="185" w:author="Keith" w:date="2012-12-08T09:48:00Z"/>
          <w:noProof/>
          <w:lang w:val="en-IE" w:eastAsia="en-IE"/>
        </w:rPr>
      </w:pPr>
      <w:del w:id="186" w:author="Keith" w:date="2012-12-08T09:48:00Z">
        <w:r w:rsidRPr="008B1D26" w:rsidDel="008B1D26">
          <w:rPr>
            <w:noProof/>
            <w:rPrChange w:id="187" w:author="Keith" w:date="2012-12-08T09:48:00Z">
              <w:rPr>
                <w:rStyle w:val="Hyperlink"/>
                <w:noProof/>
              </w:rPr>
            </w:rPrChange>
          </w:rPr>
          <w:delText>Activate Mine Carts</w:delText>
        </w:r>
        <w:r w:rsidDel="008B1D26">
          <w:rPr>
            <w:noProof/>
            <w:webHidden/>
          </w:rPr>
          <w:tab/>
          <w:delText>17</w:delText>
        </w:r>
      </w:del>
    </w:p>
    <w:p w14:paraId="256FE63A" w14:textId="77777777" w:rsidR="000453A0" w:rsidDel="008B1D26" w:rsidRDefault="000453A0">
      <w:pPr>
        <w:pStyle w:val="TOC2"/>
        <w:tabs>
          <w:tab w:val="right" w:leader="dot" w:pos="9350"/>
        </w:tabs>
        <w:rPr>
          <w:del w:id="188" w:author="Keith" w:date="2012-12-08T09:48:00Z"/>
          <w:noProof/>
          <w:lang w:val="en-IE" w:eastAsia="en-IE"/>
        </w:rPr>
      </w:pPr>
      <w:del w:id="189" w:author="Keith" w:date="2012-12-08T09:48:00Z">
        <w:r w:rsidRPr="008B1D26" w:rsidDel="008B1D26">
          <w:rPr>
            <w:noProof/>
            <w:rPrChange w:id="190" w:author="Keith" w:date="2012-12-08T09:48:00Z">
              <w:rPr>
                <w:rStyle w:val="Hyperlink"/>
                <w:noProof/>
              </w:rPr>
            </w:rPrChange>
          </w:rPr>
          <w:delText>Transition between Carts and Platforms</w:delText>
        </w:r>
        <w:r w:rsidDel="008B1D26">
          <w:rPr>
            <w:noProof/>
            <w:webHidden/>
          </w:rPr>
          <w:tab/>
          <w:delText>18</w:delText>
        </w:r>
      </w:del>
    </w:p>
    <w:p w14:paraId="50DFFF6F" w14:textId="77777777" w:rsidR="000453A0" w:rsidDel="008B1D26" w:rsidRDefault="000453A0">
      <w:pPr>
        <w:pStyle w:val="TOC2"/>
        <w:tabs>
          <w:tab w:val="right" w:leader="dot" w:pos="9350"/>
        </w:tabs>
        <w:rPr>
          <w:del w:id="191" w:author="Keith" w:date="2012-12-08T09:48:00Z"/>
          <w:noProof/>
          <w:lang w:val="en-IE" w:eastAsia="en-IE"/>
        </w:rPr>
      </w:pPr>
      <w:del w:id="192" w:author="Keith" w:date="2012-12-08T09:48:00Z">
        <w:r w:rsidRPr="008B1D26" w:rsidDel="008B1D26">
          <w:rPr>
            <w:noProof/>
            <w:rPrChange w:id="193" w:author="Keith" w:date="2012-12-08T09:48:00Z">
              <w:rPr>
                <w:rStyle w:val="Hyperlink"/>
                <w:noProof/>
              </w:rPr>
            </w:rPrChange>
          </w:rPr>
          <w:delText>Complete Level</w:delText>
        </w:r>
        <w:r w:rsidDel="008B1D26">
          <w:rPr>
            <w:noProof/>
            <w:webHidden/>
          </w:rPr>
          <w:tab/>
          <w:delText>18</w:delText>
        </w:r>
      </w:del>
    </w:p>
    <w:p w14:paraId="3C57204A" w14:textId="77777777" w:rsidR="000453A0" w:rsidDel="008B1D26" w:rsidRDefault="000453A0">
      <w:pPr>
        <w:pStyle w:val="TOC2"/>
        <w:tabs>
          <w:tab w:val="right" w:leader="dot" w:pos="9350"/>
        </w:tabs>
        <w:rPr>
          <w:del w:id="194" w:author="Keith" w:date="2012-12-08T09:48:00Z"/>
          <w:noProof/>
          <w:lang w:val="en-IE" w:eastAsia="en-IE"/>
        </w:rPr>
      </w:pPr>
      <w:del w:id="195" w:author="Keith" w:date="2012-12-08T09:48:00Z">
        <w:r w:rsidRPr="008B1D26" w:rsidDel="008B1D26">
          <w:rPr>
            <w:noProof/>
            <w:rPrChange w:id="196" w:author="Keith" w:date="2012-12-08T09:48:00Z">
              <w:rPr>
                <w:rStyle w:val="Hyperlink"/>
                <w:noProof/>
              </w:rPr>
            </w:rPrChange>
          </w:rPr>
          <w:delText>High Score System</w:delText>
        </w:r>
        <w:r w:rsidDel="008B1D26">
          <w:rPr>
            <w:noProof/>
            <w:webHidden/>
          </w:rPr>
          <w:tab/>
          <w:delText>19</w:delText>
        </w:r>
      </w:del>
    </w:p>
    <w:p w14:paraId="757E7DFD" w14:textId="77777777" w:rsidR="000453A0" w:rsidDel="008B1D26" w:rsidRDefault="000453A0">
      <w:pPr>
        <w:pStyle w:val="TOC2"/>
        <w:tabs>
          <w:tab w:val="right" w:leader="dot" w:pos="9350"/>
        </w:tabs>
        <w:rPr>
          <w:del w:id="197" w:author="Keith" w:date="2012-12-08T09:48:00Z"/>
          <w:noProof/>
          <w:lang w:val="en-IE" w:eastAsia="en-IE"/>
        </w:rPr>
      </w:pPr>
      <w:del w:id="198" w:author="Keith" w:date="2012-12-08T09:48:00Z">
        <w:r w:rsidRPr="008B1D26" w:rsidDel="008B1D26">
          <w:rPr>
            <w:noProof/>
            <w:rPrChange w:id="199" w:author="Keith" w:date="2012-12-08T09:48:00Z">
              <w:rPr>
                <w:rStyle w:val="Hyperlink"/>
                <w:noProof/>
              </w:rPr>
            </w:rPrChange>
          </w:rPr>
          <w:delText>Input Name</w:delText>
        </w:r>
        <w:r w:rsidDel="008B1D26">
          <w:rPr>
            <w:noProof/>
            <w:webHidden/>
          </w:rPr>
          <w:tab/>
          <w:delText>19</w:delText>
        </w:r>
      </w:del>
    </w:p>
    <w:p w14:paraId="10B43B37" w14:textId="77777777" w:rsidR="000453A0" w:rsidDel="008B1D26" w:rsidRDefault="000453A0">
      <w:pPr>
        <w:pStyle w:val="TOC2"/>
        <w:tabs>
          <w:tab w:val="right" w:leader="dot" w:pos="9350"/>
        </w:tabs>
        <w:rPr>
          <w:del w:id="200" w:author="Keith" w:date="2012-12-08T09:48:00Z"/>
          <w:noProof/>
          <w:lang w:val="en-IE" w:eastAsia="en-IE"/>
        </w:rPr>
      </w:pPr>
      <w:del w:id="201" w:author="Keith" w:date="2012-12-08T09:48:00Z">
        <w:r w:rsidRPr="008B1D26" w:rsidDel="008B1D26">
          <w:rPr>
            <w:noProof/>
            <w:rPrChange w:id="202" w:author="Keith" w:date="2012-12-08T09:48:00Z">
              <w:rPr>
                <w:rStyle w:val="Hyperlink"/>
                <w:noProof/>
              </w:rPr>
            </w:rPrChange>
          </w:rPr>
          <w:delText>Check High Scores</w:delText>
        </w:r>
        <w:r w:rsidDel="008B1D26">
          <w:rPr>
            <w:noProof/>
            <w:webHidden/>
          </w:rPr>
          <w:tab/>
          <w:delText>20</w:delText>
        </w:r>
      </w:del>
    </w:p>
    <w:p w14:paraId="6D505A76" w14:textId="77777777" w:rsidR="000453A0" w:rsidDel="008B1D26" w:rsidRDefault="000453A0">
      <w:pPr>
        <w:pStyle w:val="TOC2"/>
        <w:tabs>
          <w:tab w:val="right" w:leader="dot" w:pos="9350"/>
        </w:tabs>
        <w:rPr>
          <w:del w:id="203" w:author="Keith" w:date="2012-12-08T09:48:00Z"/>
          <w:noProof/>
          <w:lang w:val="en-IE" w:eastAsia="en-IE"/>
        </w:rPr>
      </w:pPr>
      <w:del w:id="204" w:author="Keith" w:date="2012-12-08T09:48:00Z">
        <w:r w:rsidRPr="008B1D26" w:rsidDel="008B1D26">
          <w:rPr>
            <w:noProof/>
            <w:rPrChange w:id="205" w:author="Keith" w:date="2012-12-08T09:48:00Z">
              <w:rPr>
                <w:rStyle w:val="Hyperlink"/>
                <w:noProof/>
              </w:rPr>
            </w:rPrChange>
          </w:rPr>
          <w:delText>Display Level Results</w:delText>
        </w:r>
        <w:r w:rsidDel="008B1D26">
          <w:rPr>
            <w:noProof/>
            <w:webHidden/>
          </w:rPr>
          <w:tab/>
          <w:delText>20</w:delText>
        </w:r>
      </w:del>
    </w:p>
    <w:p w14:paraId="3EAB4486" w14:textId="77777777" w:rsidR="000453A0" w:rsidDel="008B1D26" w:rsidRDefault="000453A0">
      <w:pPr>
        <w:pStyle w:val="TOC2"/>
        <w:tabs>
          <w:tab w:val="right" w:leader="dot" w:pos="9350"/>
        </w:tabs>
        <w:rPr>
          <w:del w:id="206" w:author="Keith" w:date="2012-12-08T09:48:00Z"/>
          <w:noProof/>
          <w:lang w:val="en-IE" w:eastAsia="en-IE"/>
        </w:rPr>
      </w:pPr>
      <w:del w:id="207" w:author="Keith" w:date="2012-12-08T09:48:00Z">
        <w:r w:rsidRPr="008B1D26" w:rsidDel="008B1D26">
          <w:rPr>
            <w:noProof/>
            <w:rPrChange w:id="208" w:author="Keith" w:date="2012-12-08T09:48:00Z">
              <w:rPr>
                <w:rStyle w:val="Hyperlink"/>
                <w:noProof/>
              </w:rPr>
            </w:rPrChange>
          </w:rPr>
          <w:delText>Audio</w:delText>
        </w:r>
        <w:r w:rsidDel="008B1D26">
          <w:rPr>
            <w:noProof/>
            <w:webHidden/>
          </w:rPr>
          <w:tab/>
          <w:delText>21</w:delText>
        </w:r>
      </w:del>
    </w:p>
    <w:p w14:paraId="4B7092A2" w14:textId="77777777" w:rsidR="000453A0" w:rsidDel="008B1D26" w:rsidRDefault="000453A0">
      <w:pPr>
        <w:pStyle w:val="TOC2"/>
        <w:tabs>
          <w:tab w:val="right" w:leader="dot" w:pos="9350"/>
        </w:tabs>
        <w:rPr>
          <w:del w:id="209" w:author="Keith" w:date="2012-12-08T09:48:00Z"/>
          <w:noProof/>
          <w:lang w:val="en-IE" w:eastAsia="en-IE"/>
        </w:rPr>
      </w:pPr>
      <w:del w:id="210" w:author="Keith" w:date="2012-12-08T09:48:00Z">
        <w:r w:rsidRPr="008B1D26" w:rsidDel="008B1D26">
          <w:rPr>
            <w:noProof/>
            <w:rPrChange w:id="211" w:author="Keith" w:date="2012-12-08T09:48:00Z">
              <w:rPr>
                <w:rStyle w:val="Hyperlink"/>
                <w:noProof/>
              </w:rPr>
            </w:rPrChange>
          </w:rPr>
          <w:delText>Visual appeal</w:delText>
        </w:r>
        <w:r w:rsidDel="008B1D26">
          <w:rPr>
            <w:noProof/>
            <w:webHidden/>
          </w:rPr>
          <w:tab/>
          <w:delText>22</w:delText>
        </w:r>
      </w:del>
    </w:p>
    <w:p w14:paraId="63A31D62" w14:textId="77777777" w:rsidR="003B3845" w:rsidRDefault="00D02E02" w:rsidP="008B1D26">
      <w:pPr>
        <w:pPrChange w:id="212" w:author="Keith" w:date="2012-12-08T09:48:00Z">
          <w:pPr>
            <w:pStyle w:val="Heading1"/>
          </w:pPr>
        </w:pPrChange>
      </w:pPr>
      <w:r>
        <w:fldChar w:fldCharType="end"/>
      </w:r>
      <w:bookmarkStart w:id="213" w:name="_Toc336877871"/>
    </w:p>
    <w:p w14:paraId="57A12BAF" w14:textId="77777777" w:rsidR="003B3845" w:rsidRDefault="003B3845">
      <w:pPr>
        <w:rPr>
          <w:rFonts w:asciiTheme="majorHAnsi" w:eastAsiaTheme="majorEastAsia" w:hAnsiTheme="majorHAnsi" w:cstheme="majorBidi"/>
          <w:b/>
          <w:bCs/>
          <w:color w:val="365F91" w:themeColor="accent1" w:themeShade="BF"/>
          <w:sz w:val="28"/>
          <w:szCs w:val="28"/>
        </w:rPr>
      </w:pPr>
      <w:r>
        <w:br w:type="page"/>
      </w:r>
    </w:p>
    <w:p w14:paraId="14F953FA" w14:textId="03AB246D" w:rsidR="0063600C" w:rsidRDefault="00C00F75" w:rsidP="00C92E41">
      <w:pPr>
        <w:pStyle w:val="Heading1"/>
      </w:pPr>
      <w:bookmarkStart w:id="214" w:name="_Toc342723449"/>
      <w:r>
        <w:lastRenderedPageBreak/>
        <w:t>Overview of the Game</w:t>
      </w:r>
      <w:bookmarkEnd w:id="213"/>
      <w:bookmarkEnd w:id="214"/>
    </w:p>
    <w:p w14:paraId="0B8756A1" w14:textId="46FD56C0" w:rsidR="00C44CAF" w:rsidRPr="00C44CAF" w:rsidRDefault="00C44CAF" w:rsidP="00C44CAF">
      <w:pPr>
        <w:pStyle w:val="Heading2"/>
      </w:pPr>
      <w:bookmarkStart w:id="215" w:name="_Toc336877872"/>
      <w:bookmarkStart w:id="216" w:name="_Toc342723450"/>
      <w:r>
        <w:t>Description</w:t>
      </w:r>
      <w:bookmarkEnd w:id="215"/>
      <w:bookmarkEnd w:id="216"/>
    </w:p>
    <w:p w14:paraId="77CB63A9" w14:textId="5E64B368" w:rsidR="004A2CC4" w:rsidRDefault="00D87F5C">
      <w:r>
        <w:t>SticKart</w:t>
      </w:r>
      <w:r w:rsidR="00C00F75">
        <w:t xml:space="preserve"> is</w:t>
      </w:r>
      <w:r>
        <w:t xml:space="preserve"> primarily</w:t>
      </w:r>
      <w:r w:rsidR="00C00F75">
        <w:t xml:space="preserve"> a 2D side-</w:t>
      </w:r>
      <w:r w:rsidR="00C00F75" w:rsidRPr="00C00F75">
        <w:t>scroll</w:t>
      </w:r>
      <w:r w:rsidR="00C00F75">
        <w:t>ing platform</w:t>
      </w:r>
      <w:r>
        <w:t xml:space="preserve"> game</w:t>
      </w:r>
      <w:r w:rsidR="004A2CC4">
        <w:t xml:space="preserve"> but</w:t>
      </w:r>
      <w:r>
        <w:t xml:space="preserve"> it</w:t>
      </w:r>
      <w:r w:rsidR="004A2CC4">
        <w:t xml:space="preserve"> borrows elements f</w:t>
      </w:r>
      <w:r>
        <w:t>rom the infinite runner, puzzle and fitness ge</w:t>
      </w:r>
      <w:r w:rsidR="004A2CC4">
        <w:t xml:space="preserve">nres. The game is set in a </w:t>
      </w:r>
      <w:r w:rsidR="00234ED6">
        <w:t>cartoon “stickman”</w:t>
      </w:r>
      <w:r w:rsidR="004A2CC4">
        <w:t xml:space="preserve"> style </w:t>
      </w:r>
      <w:r w:rsidR="00234ED6">
        <w:t>world</w:t>
      </w:r>
      <w:r w:rsidR="004A2CC4">
        <w:t xml:space="preserve"> with hills and platforms setting the gameplay area and layered parallax backgrounds for effect.</w:t>
      </w:r>
      <w:r w:rsidR="00F27C83">
        <w:t xml:space="preserve"> The game will be built for the Xbox 360 and will utilize the Kinect sensor for user input.</w:t>
      </w:r>
    </w:p>
    <w:p w14:paraId="3666234A" w14:textId="321B6B60" w:rsidR="00333471" w:rsidRDefault="004A2CC4">
      <w:r>
        <w:t>The player controls an in game char</w:t>
      </w:r>
      <w:r w:rsidR="00F27C83">
        <w:t>acter using fully body motions</w:t>
      </w:r>
      <w:r>
        <w:t>. The in game character travels in a constantly moving mine cart through some of the game and runs along platforms in others. The player also controls the character’s transitions to/from the mine cart from/to a platform and from platform to platform</w:t>
      </w:r>
      <w:r w:rsidR="00234ED6">
        <w:t>.</w:t>
      </w:r>
    </w:p>
    <w:p w14:paraId="785228FA" w14:textId="77777777" w:rsidR="0012683A" w:rsidRDefault="00234ED6" w:rsidP="00234ED6">
      <w:r>
        <w:t>There will be a loose story based on escaping the mine for some vague reason</w:t>
      </w:r>
      <w:r w:rsidR="0012683A">
        <w:t>. This</w:t>
      </w:r>
      <w:r>
        <w:t xml:space="preserve"> vagueness will be played upon to poke fun at the game itself and add some comedic value for the player.  </w:t>
      </w:r>
    </w:p>
    <w:p w14:paraId="4954AEC8" w14:textId="6276F2ED" w:rsidR="00234ED6" w:rsidRDefault="0012683A" w:rsidP="00234ED6">
      <w:r>
        <w:t>The player’s objective is t</w:t>
      </w:r>
      <w:r w:rsidR="00234ED6">
        <w:t>o escape the mine</w:t>
      </w:r>
      <w:r>
        <w:t>. They achieve this by c</w:t>
      </w:r>
      <w:r w:rsidR="00234ED6">
        <w:t>omplet</w:t>
      </w:r>
      <w:r>
        <w:t>ing</w:t>
      </w:r>
      <w:r w:rsidR="00234ED6">
        <w:t xml:space="preserve"> all the levels of the game. To complete each level</w:t>
      </w:r>
      <w:r>
        <w:t>,</w:t>
      </w:r>
      <w:r w:rsidR="00234ED6">
        <w:t xml:space="preserve"> the player must travel via cart and/or running </w:t>
      </w:r>
      <w:r w:rsidR="00F27C83">
        <w:t>from the start</w:t>
      </w:r>
      <w:r w:rsidR="00234ED6">
        <w:t xml:space="preserve"> to the end of the level, all the while keeping up with the side-scrolling screen. The player will collect objects throughout the level and will be given a rating at the end of each level</w:t>
      </w:r>
      <w:r>
        <w:t>, based</w:t>
      </w:r>
      <w:r w:rsidR="00234ED6">
        <w:t xml:space="preserve"> on their performance. Their score </w:t>
      </w:r>
      <w:r>
        <w:t xml:space="preserve">and rating </w:t>
      </w:r>
      <w:r w:rsidR="00234ED6">
        <w:t xml:space="preserve">will be added to a </w:t>
      </w:r>
      <w:r>
        <w:t>high score table.</w:t>
      </w:r>
    </w:p>
    <w:p w14:paraId="17054266" w14:textId="77777777" w:rsidR="00C44CAF" w:rsidRDefault="00C44CAF" w:rsidP="00C44CAF">
      <w:pPr>
        <w:pStyle w:val="Heading2"/>
      </w:pPr>
    </w:p>
    <w:p w14:paraId="02D08AFB" w14:textId="15707A01" w:rsidR="00C44CAF" w:rsidRDefault="00C44CAF" w:rsidP="00C44CAF">
      <w:pPr>
        <w:pStyle w:val="Heading2"/>
      </w:pPr>
      <w:bookmarkStart w:id="217" w:name="_Toc336877873"/>
      <w:bookmarkStart w:id="218" w:name="_Toc342723451"/>
      <w:r>
        <w:t>Major Influences</w:t>
      </w:r>
      <w:bookmarkEnd w:id="217"/>
      <w:bookmarkEnd w:id="218"/>
    </w:p>
    <w:p w14:paraId="340CA718" w14:textId="77777777" w:rsidR="00CE3F7C" w:rsidRDefault="00CE3F7C">
      <w:r>
        <w:t>The games which SticKart takes influence from are:</w:t>
      </w:r>
    </w:p>
    <w:p w14:paraId="35B7E8C6" w14:textId="31B2D040" w:rsidR="00BE1495" w:rsidRDefault="00CF07FB" w:rsidP="00BE1495">
      <w:pPr>
        <w:pStyle w:val="ListParagraph"/>
        <w:numPr>
          <w:ilvl w:val="0"/>
          <w:numId w:val="1"/>
        </w:numPr>
      </w:pPr>
      <w:hyperlink r:id="rId10" w:history="1">
        <w:r w:rsidR="00CE3F7C" w:rsidRPr="00207298">
          <w:rPr>
            <w:rStyle w:val="Hyperlink"/>
          </w:rPr>
          <w:t>Rooftop Rage</w:t>
        </w:r>
      </w:hyperlink>
      <w:r w:rsidR="00CE3F7C">
        <w:t xml:space="preserve"> </w:t>
      </w:r>
      <w:r w:rsidR="00BE1495">
        <w:t xml:space="preserve">(WP7) </w:t>
      </w:r>
      <w:r w:rsidR="00CE3F7C">
        <w:t xml:space="preserve">– </w:t>
      </w:r>
      <w:r w:rsidR="00BE1495">
        <w:t>The core</w:t>
      </w:r>
      <w:r w:rsidR="00CE3F7C">
        <w:t xml:space="preserve"> idea of a side scrolling game where the objective is to </w:t>
      </w:r>
      <w:r w:rsidR="00BE1495">
        <w:t>flee</w:t>
      </w:r>
      <w:r w:rsidR="00CE3F7C">
        <w:t xml:space="preserve"> from a pursuing danger</w:t>
      </w:r>
      <w:r w:rsidR="00BE1495">
        <w:t xml:space="preserve">, by keeping up with the side-scrolling screen, </w:t>
      </w:r>
      <w:r w:rsidR="00CE3F7C">
        <w:t>came from this game</w:t>
      </w:r>
      <w:r w:rsidR="00BE1495">
        <w:t>. I have built on this by adding a far more detailed gameplay mechanic.</w:t>
      </w:r>
    </w:p>
    <w:p w14:paraId="47DC1BEC" w14:textId="6EB1DC16" w:rsidR="00BE1495" w:rsidRDefault="00CF07FB" w:rsidP="00BE1495">
      <w:pPr>
        <w:pStyle w:val="ListParagraph"/>
        <w:numPr>
          <w:ilvl w:val="0"/>
          <w:numId w:val="1"/>
        </w:numPr>
      </w:pPr>
      <w:hyperlink r:id="rId11" w:history="1">
        <w:r w:rsidR="00BE1495" w:rsidRPr="00207298">
          <w:rPr>
            <w:rStyle w:val="Hyperlink"/>
          </w:rPr>
          <w:t>Tiny Wings</w:t>
        </w:r>
      </w:hyperlink>
      <w:r w:rsidR="00BE1495">
        <w:t xml:space="preserve"> (iPhone) – The hilly, physics based level design for the mining cart is inspired by the level design of this game. SticKart builds on this by adding the player’s ability to leave the ground and utilize platform gameplay elements. </w:t>
      </w:r>
    </w:p>
    <w:p w14:paraId="749C74DB" w14:textId="3461DB9F" w:rsidR="00BE1495" w:rsidRDefault="00CF07FB" w:rsidP="00BE1495">
      <w:pPr>
        <w:pStyle w:val="ListParagraph"/>
        <w:numPr>
          <w:ilvl w:val="0"/>
          <w:numId w:val="1"/>
        </w:numPr>
      </w:pPr>
      <w:hyperlink r:id="rId12" w:history="1">
        <w:r w:rsidR="00BE1495" w:rsidRPr="00207298">
          <w:rPr>
            <w:rStyle w:val="Hyperlink"/>
          </w:rPr>
          <w:t>Kinect Adventures</w:t>
        </w:r>
      </w:hyperlink>
      <w:r w:rsidR="00BE1495">
        <w:t xml:space="preserve"> (Xbox360) – The </w:t>
      </w:r>
      <w:r w:rsidR="00D85256">
        <w:t>fun and fitness elements are inspired by this game. The concept of using full body motion to control a simple, fun game is expanded upon to, subconsciously, encourage the player to build their fitness. The fitness aspect will not be</w:t>
      </w:r>
      <w:r w:rsidR="00D87F5C">
        <w:t xml:space="preserve"> forced upon </w:t>
      </w:r>
      <w:r w:rsidR="00D85256">
        <w:t xml:space="preserve">the </w:t>
      </w:r>
      <w:r w:rsidR="00D87F5C">
        <w:t>player</w:t>
      </w:r>
      <w:r w:rsidR="00D85256">
        <w:t xml:space="preserve"> but will be encouraged through placement of bonuses along running paths.</w:t>
      </w:r>
    </w:p>
    <w:p w14:paraId="0F4A9E0B" w14:textId="67DE11D2" w:rsidR="00D85256" w:rsidRDefault="00CF07FB" w:rsidP="00BE1495">
      <w:pPr>
        <w:pStyle w:val="ListParagraph"/>
        <w:numPr>
          <w:ilvl w:val="0"/>
          <w:numId w:val="1"/>
        </w:numPr>
      </w:pPr>
      <w:hyperlink r:id="rId13" w:history="1">
        <w:r w:rsidR="00D85256" w:rsidRPr="00207298">
          <w:rPr>
            <w:rStyle w:val="Hyperlink"/>
          </w:rPr>
          <w:t>Trials HD</w:t>
        </w:r>
      </w:hyperlink>
      <w:r w:rsidR="00D85256">
        <w:t xml:space="preserve"> (Xbox360) – This game’s heavy use of physics puzzles inspired the core concept of the game.  Specifically</w:t>
      </w:r>
      <w:r w:rsidR="009940B1">
        <w:t>,</w:t>
      </w:r>
      <w:r w:rsidR="00D85256">
        <w:t xml:space="preserve"> the parts of the game where the player has to perform controlled jumps onto and off of other moving objects</w:t>
      </w:r>
      <w:r w:rsidR="00D87F5C">
        <w:t xml:space="preserve"> defined the concept for SticKart. This is built upon by the differing game mechanics and novel input methods.</w:t>
      </w:r>
    </w:p>
    <w:p w14:paraId="31CF35B5" w14:textId="7813E9B2" w:rsidR="009940B1" w:rsidRDefault="00CF07FB" w:rsidP="00BE1495">
      <w:pPr>
        <w:pStyle w:val="ListParagraph"/>
        <w:numPr>
          <w:ilvl w:val="0"/>
          <w:numId w:val="1"/>
        </w:numPr>
      </w:pPr>
      <w:hyperlink r:id="rId14" w:history="1">
        <w:r w:rsidR="009940B1" w:rsidRPr="00207298">
          <w:rPr>
            <w:rStyle w:val="Hyperlink"/>
          </w:rPr>
          <w:t>Sonic The Hedgehog</w:t>
        </w:r>
      </w:hyperlink>
      <w:r w:rsidR="009940B1">
        <w:t xml:space="preserve"> (Sega Mega Drive) – The platform aspect of SticKart is inspired by this game. This is built upon by adding the constant threat of death if the player stops moving.</w:t>
      </w:r>
    </w:p>
    <w:p w14:paraId="3FD0F8DB" w14:textId="77777777" w:rsidR="00C44CAF" w:rsidRDefault="00C44CAF" w:rsidP="00D87F5C"/>
    <w:p w14:paraId="4EE7AD12" w14:textId="35112F0D" w:rsidR="00C44CAF" w:rsidRDefault="00C44CAF" w:rsidP="00C44CAF">
      <w:pPr>
        <w:pStyle w:val="Heading2"/>
      </w:pPr>
      <w:bookmarkStart w:id="219" w:name="_Toc336877874"/>
      <w:bookmarkStart w:id="220" w:name="_Toc342723452"/>
      <w:r>
        <w:t>Novel Aspects</w:t>
      </w:r>
      <w:bookmarkEnd w:id="219"/>
      <w:bookmarkEnd w:id="220"/>
    </w:p>
    <w:p w14:paraId="70BF2B82" w14:textId="23FBD759" w:rsidR="00D87F5C" w:rsidRDefault="00D87F5C" w:rsidP="00D87F5C">
      <w:r>
        <w:t>I believe the use of full body motion to control a game of this type will make the game quite engaging and the simplicity of the game mechanic should make it quite approachable while still offering those with a desire to “be the best” an adequate challenge.</w:t>
      </w:r>
    </w:p>
    <w:p w14:paraId="6F46CD94" w14:textId="77777777" w:rsidR="00C44CAF" w:rsidRDefault="00C44CAF" w:rsidP="00D87F5C"/>
    <w:p w14:paraId="0A498807" w14:textId="66AB706B" w:rsidR="00C44CAF" w:rsidRDefault="00C44CAF" w:rsidP="00C44CAF">
      <w:pPr>
        <w:pStyle w:val="Heading2"/>
      </w:pPr>
      <w:bookmarkStart w:id="221" w:name="_Toc336877875"/>
      <w:bookmarkStart w:id="222" w:name="_Toc342723453"/>
      <w:r>
        <w:t>Level Concept Visualization</w:t>
      </w:r>
      <w:bookmarkEnd w:id="221"/>
      <w:bookmarkEnd w:id="222"/>
    </w:p>
    <w:p w14:paraId="41F41F54" w14:textId="5CE6AE7B" w:rsidR="00C44CAF" w:rsidRPr="00C44CAF" w:rsidRDefault="00C44CAF" w:rsidP="00C44CAF">
      <w:r w:rsidRPr="00333471">
        <w:rPr>
          <w:noProof/>
          <w:lang w:val="en-IE" w:eastAsia="en-IE"/>
        </w:rPr>
        <w:drawing>
          <wp:inline distT="0" distB="0" distL="0" distR="0" wp14:anchorId="18C0942E" wp14:editId="67B6A5BC">
            <wp:extent cx="59436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88720"/>
                    </a:xfrm>
                    <a:prstGeom prst="rect">
                      <a:avLst/>
                    </a:prstGeom>
                  </pic:spPr>
                </pic:pic>
              </a:graphicData>
            </a:graphic>
          </wp:inline>
        </w:drawing>
      </w:r>
    </w:p>
    <w:p w14:paraId="2C9C4AF5" w14:textId="6B69D243" w:rsidR="00C00F75" w:rsidRDefault="00C00F75" w:rsidP="00BE1495">
      <w:pPr>
        <w:pStyle w:val="ListParagraph"/>
        <w:numPr>
          <w:ilvl w:val="0"/>
          <w:numId w:val="1"/>
        </w:numPr>
      </w:pPr>
      <w:r>
        <w:br w:type="page"/>
      </w:r>
    </w:p>
    <w:p w14:paraId="03E66859" w14:textId="1846D91B" w:rsidR="00C00F75" w:rsidRDefault="00C00F75" w:rsidP="00C00F75">
      <w:pPr>
        <w:pStyle w:val="Heading1"/>
      </w:pPr>
      <w:bookmarkStart w:id="223" w:name="_Toc336877876"/>
      <w:bookmarkStart w:id="224" w:name="_Toc342723454"/>
      <w:r>
        <w:lastRenderedPageBreak/>
        <w:t>Game Mechanics</w:t>
      </w:r>
      <w:bookmarkEnd w:id="223"/>
      <w:bookmarkEnd w:id="224"/>
    </w:p>
    <w:p w14:paraId="198A58D3" w14:textId="77777777" w:rsidR="00C00F75" w:rsidRDefault="00C00F75" w:rsidP="00C00F75">
      <w:pPr>
        <w:pStyle w:val="Heading2"/>
      </w:pPr>
      <w:bookmarkStart w:id="225" w:name="_Toc336877877"/>
      <w:bookmarkStart w:id="226" w:name="_Toc342723455"/>
      <w:r>
        <w:t>Space</w:t>
      </w:r>
      <w:bookmarkEnd w:id="225"/>
      <w:bookmarkEnd w:id="226"/>
    </w:p>
    <w:p w14:paraId="4D6BE269" w14:textId="3F8883A4" w:rsidR="00C00F75" w:rsidRDefault="00110E7C" w:rsidP="00C00F75">
      <w:r>
        <w:t>The game is dived into individual levels which will be clearable within a few minutes each.</w:t>
      </w:r>
    </w:p>
    <w:p w14:paraId="1CBB725E" w14:textId="2D364BCD" w:rsidR="00461613" w:rsidRDefault="00110E7C" w:rsidP="00461613">
      <w:r>
        <w:t>Each level</w:t>
      </w:r>
      <w:r w:rsidR="00292824">
        <w:t xml:space="preserve"> is a 2 dimensional area, the beginning of which will be the leftmost end and the end of which will be the rightmost end. This region</w:t>
      </w:r>
      <w:r>
        <w:t xml:space="preserve"> will</w:t>
      </w:r>
      <w:r w:rsidR="00292824">
        <w:t xml:space="preserve"> also</w:t>
      </w:r>
      <w:r>
        <w:t xml:space="preserve"> </w:t>
      </w:r>
      <w:r w:rsidR="00292824">
        <w:t>be defined by</w:t>
      </w:r>
      <w:r w:rsidR="00461613">
        <w:t xml:space="preserve"> two primary sub-spaces:</w:t>
      </w:r>
    </w:p>
    <w:p w14:paraId="435C8732" w14:textId="67F4A5E1" w:rsidR="00461613" w:rsidRDefault="00461613" w:rsidP="00461613">
      <w:pPr>
        <w:pStyle w:val="ListParagraph"/>
        <w:numPr>
          <w:ilvl w:val="0"/>
          <w:numId w:val="3"/>
        </w:numPr>
      </w:pPr>
      <w:r>
        <w:t>The floor.</w:t>
      </w:r>
    </w:p>
    <w:p w14:paraId="188C6E7D" w14:textId="69D16EA2" w:rsidR="00461613" w:rsidRDefault="00461613" w:rsidP="00461613">
      <w:pPr>
        <w:pStyle w:val="ListParagraph"/>
        <w:numPr>
          <w:ilvl w:val="0"/>
          <w:numId w:val="3"/>
        </w:numPr>
      </w:pPr>
      <w:r>
        <w:t>The platforms.</w:t>
      </w:r>
    </w:p>
    <w:p w14:paraId="3D8F712C" w14:textId="30A585DB" w:rsidR="00461613" w:rsidRDefault="00461613" w:rsidP="00461613">
      <w:r>
        <w:t xml:space="preserve">The floor will </w:t>
      </w:r>
      <w:r w:rsidR="00292824">
        <w:t xml:space="preserve">define the bottom boundary of each level. If the player goes below this they will die. This will </w:t>
      </w:r>
      <w:r>
        <w:t>consist of a hilly region, on which the mining cart travels. This region will contain hazards and gaps which the player must compensate for.</w:t>
      </w:r>
    </w:p>
    <w:p w14:paraId="423E57E9" w14:textId="64998662" w:rsidR="00461613" w:rsidRDefault="00461613" w:rsidP="00461613">
      <w:r>
        <w:t>The platforms will consist of multiple platform levels which the player must run along and navigate to avoid obstacles.</w:t>
      </w:r>
      <w:r w:rsidR="00292824">
        <w:t xml:space="preserve"> There will be no set upper boundary to the level. This will be defined by the height of the highest platforms and the height the player can jump from these platforms. </w:t>
      </w:r>
    </w:p>
    <w:p w14:paraId="3ED9B860" w14:textId="77777777" w:rsidR="00C00F75" w:rsidRDefault="00C00F75" w:rsidP="00C00F75">
      <w:pPr>
        <w:pStyle w:val="Heading2"/>
      </w:pPr>
      <w:bookmarkStart w:id="227" w:name="_Toc336877878"/>
      <w:bookmarkStart w:id="228" w:name="_Toc342723456"/>
      <w:r>
        <w:t>Objects</w:t>
      </w:r>
      <w:bookmarkEnd w:id="227"/>
      <w:bookmarkEnd w:id="228"/>
    </w:p>
    <w:p w14:paraId="7BD61DEA" w14:textId="77777777" w:rsidR="00103515" w:rsidRDefault="00103515" w:rsidP="00103515">
      <w:r>
        <w:t>Any level can contain any or all of the following;</w:t>
      </w:r>
    </w:p>
    <w:p w14:paraId="415EF282" w14:textId="77777777" w:rsidR="00103515" w:rsidRDefault="00103515" w:rsidP="00103515">
      <w:pPr>
        <w:pStyle w:val="ListParagraph"/>
        <w:numPr>
          <w:ilvl w:val="0"/>
          <w:numId w:val="6"/>
        </w:numPr>
      </w:pPr>
      <w:r>
        <w:t xml:space="preserve">a stick man, </w:t>
      </w:r>
    </w:p>
    <w:p w14:paraId="36498E0E" w14:textId="728A4B20" w:rsidR="00103515" w:rsidRDefault="00103515" w:rsidP="00103515">
      <w:pPr>
        <w:pStyle w:val="ListParagraph"/>
        <w:numPr>
          <w:ilvl w:val="0"/>
          <w:numId w:val="6"/>
        </w:numPr>
      </w:pPr>
      <w:r>
        <w:t xml:space="preserve">mining carts, </w:t>
      </w:r>
    </w:p>
    <w:p w14:paraId="5FBA6692" w14:textId="0CFDC5BC" w:rsidR="00E33F69" w:rsidRDefault="00E33F69" w:rsidP="00103515">
      <w:pPr>
        <w:pStyle w:val="ListParagraph"/>
        <w:numPr>
          <w:ilvl w:val="0"/>
          <w:numId w:val="6"/>
        </w:numPr>
      </w:pPr>
      <w:r>
        <w:t>switches,</w:t>
      </w:r>
    </w:p>
    <w:p w14:paraId="3E710C07" w14:textId="6E2A0F72" w:rsidR="00103515" w:rsidRDefault="00103515" w:rsidP="00103515">
      <w:pPr>
        <w:pStyle w:val="ListParagraph"/>
        <w:numPr>
          <w:ilvl w:val="0"/>
          <w:numId w:val="6"/>
        </w:numPr>
      </w:pPr>
      <w:r>
        <w:t>valuable pickups,</w:t>
      </w:r>
    </w:p>
    <w:p w14:paraId="11E736B2" w14:textId="27D337F6" w:rsidR="00103515" w:rsidRDefault="00103515" w:rsidP="00103515">
      <w:pPr>
        <w:pStyle w:val="ListParagraph"/>
        <w:numPr>
          <w:ilvl w:val="0"/>
          <w:numId w:val="6"/>
        </w:numPr>
      </w:pPr>
      <w:r>
        <w:t>power-up boxes,</w:t>
      </w:r>
    </w:p>
    <w:p w14:paraId="6D169103" w14:textId="37A62DCA" w:rsidR="00103515" w:rsidRDefault="00103515" w:rsidP="00103515">
      <w:pPr>
        <w:pStyle w:val="ListParagraph"/>
        <w:numPr>
          <w:ilvl w:val="0"/>
          <w:numId w:val="6"/>
        </w:numPr>
      </w:pPr>
      <w:r>
        <w:t>obstacles,</w:t>
      </w:r>
    </w:p>
    <w:p w14:paraId="33A89D60" w14:textId="66AA4663" w:rsidR="003A20DE" w:rsidRDefault="003A20DE" w:rsidP="00103515">
      <w:pPr>
        <w:pStyle w:val="ListParagraph"/>
        <w:numPr>
          <w:ilvl w:val="0"/>
          <w:numId w:val="6"/>
        </w:numPr>
      </w:pPr>
      <w:r>
        <w:t>cameras,</w:t>
      </w:r>
    </w:p>
    <w:p w14:paraId="7D3766AF" w14:textId="13B70321" w:rsidR="00103515" w:rsidRDefault="00103515" w:rsidP="00103515">
      <w:pPr>
        <w:pStyle w:val="ListParagraph"/>
        <w:numPr>
          <w:ilvl w:val="0"/>
          <w:numId w:val="6"/>
        </w:numPr>
      </w:pPr>
      <w:r>
        <w:t>a start position</w:t>
      </w:r>
      <w:r w:rsidR="003A20DE">
        <w:t xml:space="preserve"> and</w:t>
      </w:r>
    </w:p>
    <w:p w14:paraId="1AC4D19D" w14:textId="01338597" w:rsidR="00105F9B" w:rsidRDefault="00103515" w:rsidP="00105F9B">
      <w:pPr>
        <w:pStyle w:val="ListParagraph"/>
        <w:numPr>
          <w:ilvl w:val="0"/>
          <w:numId w:val="6"/>
        </w:numPr>
      </w:pPr>
      <w:r w:rsidRPr="00105F9B">
        <w:t>an end position.</w:t>
      </w:r>
    </w:p>
    <w:p w14:paraId="07C09587" w14:textId="30D0DFF3" w:rsidR="003A20DE" w:rsidRPr="00103515" w:rsidRDefault="003A20DE" w:rsidP="003A20DE">
      <w:pPr>
        <w:pStyle w:val="Heading3"/>
      </w:pPr>
      <w:bookmarkStart w:id="229" w:name="_Toc336701567"/>
      <w:bookmarkStart w:id="230" w:name="_Toc336872242"/>
      <w:bookmarkStart w:id="231" w:name="_Toc336877879"/>
      <w:r>
        <w:t>Stick Man</w:t>
      </w:r>
      <w:bookmarkEnd w:id="229"/>
      <w:bookmarkEnd w:id="230"/>
      <w:bookmarkEnd w:id="231"/>
    </w:p>
    <w:tbl>
      <w:tblPr>
        <w:tblStyle w:val="TableGrid"/>
        <w:tblW w:w="9606" w:type="dxa"/>
        <w:tblLook w:val="04A0" w:firstRow="1" w:lastRow="0" w:firstColumn="1" w:lastColumn="0" w:noHBand="0" w:noVBand="1"/>
      </w:tblPr>
      <w:tblGrid>
        <w:gridCol w:w="1668"/>
        <w:gridCol w:w="1701"/>
        <w:gridCol w:w="2688"/>
        <w:gridCol w:w="855"/>
        <w:gridCol w:w="2694"/>
      </w:tblGrid>
      <w:tr w:rsidR="003A20DE" w14:paraId="555B200B" w14:textId="77777777" w:rsidTr="00F917DB">
        <w:trPr>
          <w:trHeight w:val="440"/>
        </w:trPr>
        <w:tc>
          <w:tcPr>
            <w:tcW w:w="1668" w:type="dxa"/>
          </w:tcPr>
          <w:p w14:paraId="2BD9F5AA" w14:textId="67176668" w:rsidR="003A20DE" w:rsidRPr="003A20DE" w:rsidRDefault="003A20DE" w:rsidP="003A20DE">
            <w:pPr>
              <w:rPr>
                <w:b/>
              </w:rPr>
            </w:pPr>
            <w:r w:rsidRPr="003A20DE">
              <w:rPr>
                <w:b/>
              </w:rPr>
              <w:t>Attribute</w:t>
            </w:r>
          </w:p>
        </w:tc>
        <w:tc>
          <w:tcPr>
            <w:tcW w:w="1701" w:type="dxa"/>
          </w:tcPr>
          <w:p w14:paraId="63B250B3" w14:textId="612ACFFB" w:rsidR="003A20DE" w:rsidRPr="003A20DE" w:rsidRDefault="003A20DE" w:rsidP="003A20DE">
            <w:pPr>
              <w:rPr>
                <w:b/>
              </w:rPr>
            </w:pPr>
            <w:r w:rsidRPr="003A20DE">
              <w:rPr>
                <w:b/>
              </w:rPr>
              <w:t>States</w:t>
            </w:r>
          </w:p>
        </w:tc>
        <w:tc>
          <w:tcPr>
            <w:tcW w:w="2688" w:type="dxa"/>
          </w:tcPr>
          <w:p w14:paraId="7C3956D2" w14:textId="5706BC16" w:rsidR="003A20DE" w:rsidRPr="003A20DE" w:rsidRDefault="003A20DE" w:rsidP="003A20DE">
            <w:pPr>
              <w:rPr>
                <w:b/>
              </w:rPr>
            </w:pPr>
            <w:r w:rsidRPr="003A20DE">
              <w:rPr>
                <w:b/>
              </w:rPr>
              <w:t>Changed By</w:t>
            </w:r>
          </w:p>
        </w:tc>
        <w:tc>
          <w:tcPr>
            <w:tcW w:w="855" w:type="dxa"/>
          </w:tcPr>
          <w:p w14:paraId="4ACEC9FA" w14:textId="1045622B" w:rsidR="003A20DE" w:rsidRPr="003A20DE" w:rsidRDefault="003A20DE" w:rsidP="003A20DE">
            <w:pPr>
              <w:rPr>
                <w:b/>
              </w:rPr>
            </w:pPr>
            <w:r w:rsidRPr="003A20DE">
              <w:rPr>
                <w:b/>
              </w:rPr>
              <w:t>Known By All</w:t>
            </w:r>
          </w:p>
        </w:tc>
        <w:tc>
          <w:tcPr>
            <w:tcW w:w="2694" w:type="dxa"/>
          </w:tcPr>
          <w:p w14:paraId="7A276BAF" w14:textId="515F8FA2" w:rsidR="003A20DE" w:rsidRPr="003A20DE" w:rsidRDefault="003A20DE" w:rsidP="003A20DE">
            <w:pPr>
              <w:rPr>
                <w:b/>
              </w:rPr>
            </w:pPr>
            <w:r w:rsidRPr="003A20DE">
              <w:rPr>
                <w:b/>
              </w:rPr>
              <w:t>Player informed By</w:t>
            </w:r>
          </w:p>
        </w:tc>
      </w:tr>
      <w:tr w:rsidR="003A20DE" w14:paraId="1C19F2AA" w14:textId="77777777" w:rsidTr="00F917DB">
        <w:tc>
          <w:tcPr>
            <w:tcW w:w="1668" w:type="dxa"/>
          </w:tcPr>
          <w:p w14:paraId="43CD0B84" w14:textId="7E58B486" w:rsidR="003A20DE" w:rsidRDefault="003A20DE" w:rsidP="00873212">
            <w:r>
              <w:t xml:space="preserve">Minimum </w:t>
            </w:r>
            <w:r w:rsidR="00105F9B">
              <w:t xml:space="preserve">horizontal </w:t>
            </w:r>
            <w:r w:rsidR="00873212">
              <w:t>s</w:t>
            </w:r>
            <w:r>
              <w:t>peed</w:t>
            </w:r>
          </w:p>
        </w:tc>
        <w:tc>
          <w:tcPr>
            <w:tcW w:w="1701" w:type="dxa"/>
          </w:tcPr>
          <w:p w14:paraId="2C3F9328" w14:textId="3E6BD76A" w:rsidR="003A20DE" w:rsidRDefault="003A20DE" w:rsidP="003A20DE">
            <w:r>
              <w:t>0km/h</w:t>
            </w:r>
            <w:r w:rsidR="002C1514">
              <w:t>.</w:t>
            </w:r>
          </w:p>
        </w:tc>
        <w:tc>
          <w:tcPr>
            <w:tcW w:w="2688" w:type="dxa"/>
          </w:tcPr>
          <w:p w14:paraId="1A10032A" w14:textId="79C5C66C" w:rsidR="003A20DE" w:rsidRDefault="003A20DE" w:rsidP="003A20DE">
            <w:r>
              <w:t>N/A</w:t>
            </w:r>
            <w:r w:rsidR="002C1514">
              <w:t>.</w:t>
            </w:r>
          </w:p>
        </w:tc>
        <w:tc>
          <w:tcPr>
            <w:tcW w:w="855" w:type="dxa"/>
          </w:tcPr>
          <w:p w14:paraId="1DFD34F5" w14:textId="6E6D599F" w:rsidR="003A20DE" w:rsidRDefault="00873212" w:rsidP="00873212">
            <w:r>
              <w:t>True</w:t>
            </w:r>
          </w:p>
        </w:tc>
        <w:tc>
          <w:tcPr>
            <w:tcW w:w="2694" w:type="dxa"/>
          </w:tcPr>
          <w:p w14:paraId="15E5632A" w14:textId="4A3C8319" w:rsidR="003A20DE" w:rsidRDefault="003A20DE" w:rsidP="003A20DE">
            <w:r>
              <w:t>Observation of movement.</w:t>
            </w:r>
          </w:p>
        </w:tc>
      </w:tr>
      <w:tr w:rsidR="003A20DE" w14:paraId="465E0146" w14:textId="77777777" w:rsidTr="00F917DB">
        <w:tc>
          <w:tcPr>
            <w:tcW w:w="1668" w:type="dxa"/>
          </w:tcPr>
          <w:p w14:paraId="6A9F53F7" w14:textId="2C126EF5" w:rsidR="003A20DE" w:rsidRDefault="00873212" w:rsidP="003A20DE">
            <w:r>
              <w:t xml:space="preserve">Maximum </w:t>
            </w:r>
            <w:r w:rsidR="00105F9B">
              <w:t xml:space="preserve">horizontal </w:t>
            </w:r>
            <w:r>
              <w:t>s</w:t>
            </w:r>
            <w:r w:rsidR="003A20DE">
              <w:t>peed</w:t>
            </w:r>
          </w:p>
        </w:tc>
        <w:tc>
          <w:tcPr>
            <w:tcW w:w="1701" w:type="dxa"/>
          </w:tcPr>
          <w:p w14:paraId="7D650FF5" w14:textId="21BBB49C" w:rsidR="003A20DE" w:rsidRDefault="007E702D" w:rsidP="002E24BB">
            <w:r>
              <w:t>15km/h</w:t>
            </w:r>
            <w:r w:rsidR="002E24BB">
              <w:t>,</w:t>
            </w:r>
            <w:r>
              <w:t xml:space="preserve"> </w:t>
            </w:r>
            <w:r w:rsidR="003A20DE">
              <w:t>30km/h</w:t>
            </w:r>
            <w:r w:rsidR="002E24BB">
              <w:t xml:space="preserve"> or 45km/h</w:t>
            </w:r>
            <w:r w:rsidR="002C1514">
              <w:t>.</w:t>
            </w:r>
          </w:p>
        </w:tc>
        <w:tc>
          <w:tcPr>
            <w:tcW w:w="2688" w:type="dxa"/>
          </w:tcPr>
          <w:p w14:paraId="03471C35" w14:textId="77777777" w:rsidR="003A20DE" w:rsidRDefault="007E702D" w:rsidP="003A20DE">
            <w:r>
              <w:t>The states of the on ground attribute.</w:t>
            </w:r>
          </w:p>
          <w:p w14:paraId="4C9A5048" w14:textId="78702861" w:rsidR="007E702D" w:rsidRDefault="007E702D" w:rsidP="003A20DE">
            <w:r>
              <w:t>The states of the active power up attribute.</w:t>
            </w:r>
          </w:p>
        </w:tc>
        <w:tc>
          <w:tcPr>
            <w:tcW w:w="855" w:type="dxa"/>
          </w:tcPr>
          <w:p w14:paraId="2922130E" w14:textId="0B9D9D3B" w:rsidR="003A20DE" w:rsidRDefault="00873212" w:rsidP="003A20DE">
            <w:r>
              <w:t>True</w:t>
            </w:r>
          </w:p>
        </w:tc>
        <w:tc>
          <w:tcPr>
            <w:tcW w:w="2694" w:type="dxa"/>
          </w:tcPr>
          <w:p w14:paraId="1B41CCE4" w14:textId="46D32D5A" w:rsidR="003A20DE" w:rsidRDefault="003A20DE" w:rsidP="003A20DE">
            <w:r>
              <w:t>Observation of movement.</w:t>
            </w:r>
          </w:p>
        </w:tc>
      </w:tr>
      <w:tr w:rsidR="00873212" w14:paraId="21C78501" w14:textId="77777777" w:rsidTr="00F917DB">
        <w:tc>
          <w:tcPr>
            <w:tcW w:w="1668" w:type="dxa"/>
          </w:tcPr>
          <w:p w14:paraId="6A8A3633" w14:textId="7A6CD8DE" w:rsidR="00873212" w:rsidRDefault="00873212" w:rsidP="00873212">
            <w:r>
              <w:t>Current</w:t>
            </w:r>
            <w:r w:rsidR="00105F9B">
              <w:t xml:space="preserve"> horizontal</w:t>
            </w:r>
            <w:r>
              <w:t xml:space="preserve"> speed</w:t>
            </w:r>
          </w:p>
        </w:tc>
        <w:tc>
          <w:tcPr>
            <w:tcW w:w="1701" w:type="dxa"/>
          </w:tcPr>
          <w:p w14:paraId="534E2B9D" w14:textId="1992BDFF" w:rsidR="00873212" w:rsidRDefault="00873212" w:rsidP="00873212">
            <w:r>
              <w:t>Minimum speed to maximum speed.</w:t>
            </w:r>
          </w:p>
        </w:tc>
        <w:tc>
          <w:tcPr>
            <w:tcW w:w="2688" w:type="dxa"/>
          </w:tcPr>
          <w:p w14:paraId="78EC0989" w14:textId="7C7C0B68" w:rsidR="00873212" w:rsidRDefault="00873212" w:rsidP="003A20DE">
            <w:r>
              <w:t>Player input and in game friction.</w:t>
            </w:r>
          </w:p>
        </w:tc>
        <w:tc>
          <w:tcPr>
            <w:tcW w:w="855" w:type="dxa"/>
          </w:tcPr>
          <w:p w14:paraId="1236D55E" w14:textId="3DCE9EBA" w:rsidR="00873212" w:rsidRDefault="00873212" w:rsidP="003A20DE">
            <w:r>
              <w:t>True</w:t>
            </w:r>
          </w:p>
        </w:tc>
        <w:tc>
          <w:tcPr>
            <w:tcW w:w="2694" w:type="dxa"/>
          </w:tcPr>
          <w:p w14:paraId="5CA42FB8" w14:textId="265628C6" w:rsidR="00873212" w:rsidRDefault="00873212" w:rsidP="003A20DE">
            <w:r>
              <w:t>Observation of movement.</w:t>
            </w:r>
          </w:p>
        </w:tc>
      </w:tr>
      <w:tr w:rsidR="007E702D" w14:paraId="14DF6E75" w14:textId="77777777" w:rsidTr="00F917DB">
        <w:tc>
          <w:tcPr>
            <w:tcW w:w="1668" w:type="dxa"/>
          </w:tcPr>
          <w:p w14:paraId="5C052CFE" w14:textId="5A9D3952" w:rsidR="007E702D" w:rsidRDefault="007E702D" w:rsidP="00873212">
            <w:r>
              <w:lastRenderedPageBreak/>
              <w:t>Minimum health</w:t>
            </w:r>
          </w:p>
        </w:tc>
        <w:tc>
          <w:tcPr>
            <w:tcW w:w="1701" w:type="dxa"/>
          </w:tcPr>
          <w:p w14:paraId="4D9BECDB" w14:textId="41F321D7" w:rsidR="007E702D" w:rsidRDefault="007E702D" w:rsidP="00873212">
            <w:r>
              <w:t>0</w:t>
            </w:r>
            <w:r w:rsidR="002C1514">
              <w:t>.</w:t>
            </w:r>
          </w:p>
        </w:tc>
        <w:tc>
          <w:tcPr>
            <w:tcW w:w="2688" w:type="dxa"/>
          </w:tcPr>
          <w:p w14:paraId="71DA6C91" w14:textId="2EDD45A6" w:rsidR="007E702D" w:rsidRDefault="007E702D" w:rsidP="003A20DE">
            <w:r>
              <w:t>N/A</w:t>
            </w:r>
            <w:r w:rsidR="002C1514">
              <w:t>.</w:t>
            </w:r>
          </w:p>
        </w:tc>
        <w:tc>
          <w:tcPr>
            <w:tcW w:w="855" w:type="dxa"/>
          </w:tcPr>
          <w:p w14:paraId="6383DCCD" w14:textId="23630160" w:rsidR="007E702D" w:rsidRDefault="007E702D" w:rsidP="003A20DE">
            <w:r>
              <w:t>True</w:t>
            </w:r>
          </w:p>
        </w:tc>
        <w:tc>
          <w:tcPr>
            <w:tcW w:w="2694" w:type="dxa"/>
          </w:tcPr>
          <w:p w14:paraId="54BA947D" w14:textId="28388BC7" w:rsidR="007E702D" w:rsidRDefault="007E702D" w:rsidP="003A20DE">
            <w:r>
              <w:t>Heads up display.</w:t>
            </w:r>
          </w:p>
        </w:tc>
      </w:tr>
      <w:tr w:rsidR="007E702D" w14:paraId="403CC90A" w14:textId="77777777" w:rsidTr="00F917DB">
        <w:tc>
          <w:tcPr>
            <w:tcW w:w="1668" w:type="dxa"/>
          </w:tcPr>
          <w:p w14:paraId="593E1E63" w14:textId="76F94CF0" w:rsidR="007E702D" w:rsidRDefault="007E702D" w:rsidP="00873212">
            <w:r>
              <w:t>Maximum health</w:t>
            </w:r>
          </w:p>
        </w:tc>
        <w:tc>
          <w:tcPr>
            <w:tcW w:w="1701" w:type="dxa"/>
          </w:tcPr>
          <w:p w14:paraId="3F209EB9" w14:textId="27660FC5" w:rsidR="007E702D" w:rsidRDefault="007E702D" w:rsidP="00873212">
            <w:r>
              <w:t>100</w:t>
            </w:r>
            <w:r w:rsidR="002C1514">
              <w:t>.</w:t>
            </w:r>
          </w:p>
        </w:tc>
        <w:tc>
          <w:tcPr>
            <w:tcW w:w="2688" w:type="dxa"/>
          </w:tcPr>
          <w:p w14:paraId="6175F91F" w14:textId="13012B0D" w:rsidR="007E702D" w:rsidRDefault="007E702D" w:rsidP="003A20DE">
            <w:r>
              <w:t>N/A</w:t>
            </w:r>
            <w:r w:rsidR="002C1514">
              <w:t>.</w:t>
            </w:r>
          </w:p>
        </w:tc>
        <w:tc>
          <w:tcPr>
            <w:tcW w:w="855" w:type="dxa"/>
          </w:tcPr>
          <w:p w14:paraId="05E2F2E8" w14:textId="00D44C85" w:rsidR="007E702D" w:rsidRDefault="007E702D" w:rsidP="003A20DE">
            <w:r>
              <w:t>True</w:t>
            </w:r>
          </w:p>
        </w:tc>
        <w:tc>
          <w:tcPr>
            <w:tcW w:w="2694" w:type="dxa"/>
          </w:tcPr>
          <w:p w14:paraId="6E8D5D2F" w14:textId="6B884223" w:rsidR="007E702D" w:rsidRDefault="007E702D" w:rsidP="003A20DE">
            <w:r>
              <w:t>Heads up display.</w:t>
            </w:r>
          </w:p>
        </w:tc>
      </w:tr>
      <w:tr w:rsidR="007E702D" w14:paraId="1877104F" w14:textId="77777777" w:rsidTr="00F917DB">
        <w:tc>
          <w:tcPr>
            <w:tcW w:w="1668" w:type="dxa"/>
          </w:tcPr>
          <w:p w14:paraId="1C4218DB" w14:textId="2AB9602C" w:rsidR="007E702D" w:rsidRDefault="007E702D" w:rsidP="00873212">
            <w:r>
              <w:t>Current health</w:t>
            </w:r>
          </w:p>
        </w:tc>
        <w:tc>
          <w:tcPr>
            <w:tcW w:w="1701" w:type="dxa"/>
          </w:tcPr>
          <w:p w14:paraId="2EC05131" w14:textId="1AAA9A40" w:rsidR="007E702D" w:rsidRDefault="007E702D" w:rsidP="007E702D">
            <w:r>
              <w:t>Minimum health to maximum health</w:t>
            </w:r>
            <w:r w:rsidR="002C1514">
              <w:t>.</w:t>
            </w:r>
          </w:p>
        </w:tc>
        <w:tc>
          <w:tcPr>
            <w:tcW w:w="2688" w:type="dxa"/>
          </w:tcPr>
          <w:p w14:paraId="3528F37F" w14:textId="63CB2E74" w:rsidR="007E702D" w:rsidRDefault="007E702D" w:rsidP="007E702D">
            <w:r>
              <w:t>Collisions with obstacles.</w:t>
            </w:r>
          </w:p>
          <w:p w14:paraId="22F79128" w14:textId="3619F36F" w:rsidR="007E702D" w:rsidRDefault="007E702D" w:rsidP="007E702D">
            <w:r>
              <w:t>The state of the active power up attribute.</w:t>
            </w:r>
          </w:p>
        </w:tc>
        <w:tc>
          <w:tcPr>
            <w:tcW w:w="855" w:type="dxa"/>
          </w:tcPr>
          <w:p w14:paraId="0E886288" w14:textId="1C9CCB2F" w:rsidR="007E702D" w:rsidRDefault="007E702D" w:rsidP="003A20DE">
            <w:r>
              <w:t>True</w:t>
            </w:r>
          </w:p>
        </w:tc>
        <w:tc>
          <w:tcPr>
            <w:tcW w:w="2694" w:type="dxa"/>
          </w:tcPr>
          <w:p w14:paraId="2138BB53" w14:textId="462B8617" w:rsidR="007E702D" w:rsidRDefault="007E702D" w:rsidP="003A20DE">
            <w:r>
              <w:t>Heads up display.</w:t>
            </w:r>
          </w:p>
        </w:tc>
      </w:tr>
      <w:tr w:rsidR="00105F9B" w14:paraId="4D3E3B3A" w14:textId="77777777" w:rsidTr="00F917DB">
        <w:tc>
          <w:tcPr>
            <w:tcW w:w="1668" w:type="dxa"/>
          </w:tcPr>
          <w:p w14:paraId="78DA0D65" w14:textId="6772EB99" w:rsidR="00105F9B" w:rsidRDefault="00105F9B" w:rsidP="00873212">
            <w:r>
              <w:t>Jump force</w:t>
            </w:r>
          </w:p>
        </w:tc>
        <w:tc>
          <w:tcPr>
            <w:tcW w:w="1701" w:type="dxa"/>
          </w:tcPr>
          <w:p w14:paraId="6040D200" w14:textId="478D816A" w:rsidR="00105F9B" w:rsidRDefault="00105F9B" w:rsidP="00105F9B">
            <w:r>
              <w:t>20 or 30</w:t>
            </w:r>
            <w:r w:rsidR="002C1514">
              <w:t>.</w:t>
            </w:r>
          </w:p>
        </w:tc>
        <w:tc>
          <w:tcPr>
            <w:tcW w:w="2688" w:type="dxa"/>
          </w:tcPr>
          <w:p w14:paraId="31C54303" w14:textId="2CE9C8B3" w:rsidR="00105F9B" w:rsidRDefault="00105F9B" w:rsidP="007E702D">
            <w:r>
              <w:t>The state of active power up.</w:t>
            </w:r>
          </w:p>
        </w:tc>
        <w:tc>
          <w:tcPr>
            <w:tcW w:w="855" w:type="dxa"/>
          </w:tcPr>
          <w:p w14:paraId="77A88AFA" w14:textId="1FC54E6D" w:rsidR="00105F9B" w:rsidRDefault="00105F9B" w:rsidP="003A20DE">
            <w:r>
              <w:t>True</w:t>
            </w:r>
          </w:p>
        </w:tc>
        <w:tc>
          <w:tcPr>
            <w:tcW w:w="2694" w:type="dxa"/>
          </w:tcPr>
          <w:p w14:paraId="17E87E33" w14:textId="6F5E6571" w:rsidR="00105F9B" w:rsidRDefault="00105F9B" w:rsidP="003A20DE">
            <w:r>
              <w:t>Observation of movement.</w:t>
            </w:r>
          </w:p>
        </w:tc>
      </w:tr>
      <w:tr w:rsidR="00873212" w14:paraId="7E3CF25E" w14:textId="77777777" w:rsidTr="00F917DB">
        <w:tc>
          <w:tcPr>
            <w:tcW w:w="1668" w:type="dxa"/>
          </w:tcPr>
          <w:p w14:paraId="7CB8FB4C" w14:textId="7F123111" w:rsidR="00873212" w:rsidRDefault="00873212" w:rsidP="003A20DE">
            <w:r>
              <w:t>In cart</w:t>
            </w:r>
          </w:p>
        </w:tc>
        <w:tc>
          <w:tcPr>
            <w:tcW w:w="1701" w:type="dxa"/>
          </w:tcPr>
          <w:p w14:paraId="5F8D9D4D" w14:textId="1177CA2B" w:rsidR="00873212" w:rsidRDefault="002C1514" w:rsidP="003A20DE">
            <w:r>
              <w:t xml:space="preserve">True or </w:t>
            </w:r>
            <w:r w:rsidR="00873212">
              <w:t>false</w:t>
            </w:r>
            <w:r>
              <w:t>.</w:t>
            </w:r>
            <w:r w:rsidR="00873212">
              <w:t xml:space="preserve"> </w:t>
            </w:r>
          </w:p>
        </w:tc>
        <w:tc>
          <w:tcPr>
            <w:tcW w:w="2688" w:type="dxa"/>
          </w:tcPr>
          <w:p w14:paraId="56D87534" w14:textId="6716714E" w:rsidR="00873212" w:rsidRDefault="00873212" w:rsidP="003A20DE">
            <w:r>
              <w:t>Player input and collisions with the mining cart.</w:t>
            </w:r>
          </w:p>
        </w:tc>
        <w:tc>
          <w:tcPr>
            <w:tcW w:w="855" w:type="dxa"/>
          </w:tcPr>
          <w:p w14:paraId="49152AC0" w14:textId="6305B405" w:rsidR="00873212" w:rsidRDefault="00873212" w:rsidP="003A20DE">
            <w:r>
              <w:t>True</w:t>
            </w:r>
          </w:p>
        </w:tc>
        <w:tc>
          <w:tcPr>
            <w:tcW w:w="2694" w:type="dxa"/>
          </w:tcPr>
          <w:p w14:paraId="4C15DFF1" w14:textId="6CD8193A" w:rsidR="00873212" w:rsidRDefault="00873212" w:rsidP="003A20DE">
            <w:r>
              <w:t>Observation.</w:t>
            </w:r>
          </w:p>
        </w:tc>
      </w:tr>
      <w:tr w:rsidR="00873212" w14:paraId="0FFC5964" w14:textId="77777777" w:rsidTr="00F917DB">
        <w:tc>
          <w:tcPr>
            <w:tcW w:w="1668" w:type="dxa"/>
          </w:tcPr>
          <w:p w14:paraId="611F867E" w14:textId="1BEA0BC3" w:rsidR="00873212" w:rsidRDefault="00873212" w:rsidP="00873212">
            <w:r>
              <w:t>Current action</w:t>
            </w:r>
          </w:p>
        </w:tc>
        <w:tc>
          <w:tcPr>
            <w:tcW w:w="1701" w:type="dxa"/>
          </w:tcPr>
          <w:p w14:paraId="117767E4" w14:textId="38CBC4BB" w:rsidR="00873212" w:rsidRDefault="00873212" w:rsidP="000B7367">
            <w:r>
              <w:t>Standin</w:t>
            </w:r>
            <w:r w:rsidR="002C1514">
              <w:t>g, crouching, jumping, running</w:t>
            </w:r>
            <w:r w:rsidR="000B7367">
              <w:t xml:space="preserve"> or falling.</w:t>
            </w:r>
          </w:p>
        </w:tc>
        <w:tc>
          <w:tcPr>
            <w:tcW w:w="2688" w:type="dxa"/>
          </w:tcPr>
          <w:p w14:paraId="2CD960AF" w14:textId="7C46FDBE" w:rsidR="00873212" w:rsidRDefault="00873212" w:rsidP="003A20DE">
            <w:r>
              <w:t>Player input.</w:t>
            </w:r>
            <w:r w:rsidR="000B7367">
              <w:t xml:space="preserve"> Update logic may change from jumping to falling.</w:t>
            </w:r>
          </w:p>
        </w:tc>
        <w:tc>
          <w:tcPr>
            <w:tcW w:w="855" w:type="dxa"/>
          </w:tcPr>
          <w:p w14:paraId="2A5EDEA9" w14:textId="00EBCB5D" w:rsidR="00873212" w:rsidRDefault="00873212" w:rsidP="003A20DE">
            <w:r>
              <w:t>True</w:t>
            </w:r>
          </w:p>
        </w:tc>
        <w:tc>
          <w:tcPr>
            <w:tcW w:w="2694" w:type="dxa"/>
          </w:tcPr>
          <w:p w14:paraId="1490BF02" w14:textId="0B7CE58D" w:rsidR="00873212" w:rsidRDefault="00873212" w:rsidP="00873212">
            <w:r>
              <w:t>Observation of movement.</w:t>
            </w:r>
            <w:r w:rsidR="00EB4746">
              <w:t xml:space="preserve"> Sound effects.</w:t>
            </w:r>
          </w:p>
        </w:tc>
      </w:tr>
      <w:tr w:rsidR="00873212" w14:paraId="4946052F" w14:textId="77777777" w:rsidTr="00F917DB">
        <w:tc>
          <w:tcPr>
            <w:tcW w:w="1668" w:type="dxa"/>
          </w:tcPr>
          <w:p w14:paraId="3C191158" w14:textId="3A32AE07" w:rsidR="00873212" w:rsidRDefault="00873212" w:rsidP="007E702D">
            <w:r>
              <w:t xml:space="preserve">On </w:t>
            </w:r>
            <w:r w:rsidR="007E702D">
              <w:t>floor</w:t>
            </w:r>
          </w:p>
        </w:tc>
        <w:tc>
          <w:tcPr>
            <w:tcW w:w="1701" w:type="dxa"/>
          </w:tcPr>
          <w:p w14:paraId="28BB323D" w14:textId="0898836B" w:rsidR="00873212" w:rsidRDefault="002C1514" w:rsidP="003A20DE">
            <w:r>
              <w:t xml:space="preserve">True or </w:t>
            </w:r>
            <w:r w:rsidR="007E702D">
              <w:t>false</w:t>
            </w:r>
            <w:r>
              <w:t>.</w:t>
            </w:r>
          </w:p>
        </w:tc>
        <w:tc>
          <w:tcPr>
            <w:tcW w:w="2688" w:type="dxa"/>
          </w:tcPr>
          <w:p w14:paraId="7B0CF298" w14:textId="77777777" w:rsidR="00873212" w:rsidRDefault="007E702D" w:rsidP="003A20DE">
            <w:r>
              <w:t>Collision with the ground sets true.</w:t>
            </w:r>
          </w:p>
          <w:p w14:paraId="2E593EBA" w14:textId="77777777" w:rsidR="007E702D" w:rsidRDefault="007E702D" w:rsidP="003A20DE">
            <w:r>
              <w:t>Collision with a platform sets false.</w:t>
            </w:r>
          </w:p>
          <w:p w14:paraId="30831CC3" w14:textId="30C81E98" w:rsidR="007E702D" w:rsidRDefault="007E702D" w:rsidP="003A20DE">
            <w:r>
              <w:t>Collision with the cart sets false.</w:t>
            </w:r>
          </w:p>
        </w:tc>
        <w:tc>
          <w:tcPr>
            <w:tcW w:w="855" w:type="dxa"/>
          </w:tcPr>
          <w:p w14:paraId="30F32D12" w14:textId="6CE6D1FA" w:rsidR="00873212" w:rsidRDefault="007E702D" w:rsidP="003A20DE">
            <w:r>
              <w:t>True</w:t>
            </w:r>
          </w:p>
        </w:tc>
        <w:tc>
          <w:tcPr>
            <w:tcW w:w="2694" w:type="dxa"/>
          </w:tcPr>
          <w:p w14:paraId="7C14E945" w14:textId="454B1603" w:rsidR="00873212" w:rsidRDefault="007E702D" w:rsidP="00873212">
            <w:r>
              <w:t>Observation of the character on the cart track and subsequent slow movement.</w:t>
            </w:r>
          </w:p>
        </w:tc>
      </w:tr>
      <w:tr w:rsidR="007E702D" w14:paraId="23C08486" w14:textId="77777777" w:rsidTr="00F917DB">
        <w:tc>
          <w:tcPr>
            <w:tcW w:w="1668" w:type="dxa"/>
          </w:tcPr>
          <w:p w14:paraId="6C0CC5E9" w14:textId="2BA8BC28" w:rsidR="007E702D" w:rsidRDefault="007E702D" w:rsidP="007E702D">
            <w:r>
              <w:t>Active power up</w:t>
            </w:r>
          </w:p>
        </w:tc>
        <w:tc>
          <w:tcPr>
            <w:tcW w:w="1701" w:type="dxa"/>
          </w:tcPr>
          <w:p w14:paraId="41117208" w14:textId="67CDC850" w:rsidR="007E702D" w:rsidRDefault="004209B8" w:rsidP="004209B8">
            <w:r>
              <w:t>None, invincible, health, jump, speed.</w:t>
            </w:r>
          </w:p>
        </w:tc>
        <w:tc>
          <w:tcPr>
            <w:tcW w:w="2688" w:type="dxa"/>
          </w:tcPr>
          <w:p w14:paraId="55507672" w14:textId="386FE7C7" w:rsidR="007E702D" w:rsidRDefault="004209B8" w:rsidP="004209B8">
            <w:r>
              <w:t>Collision with a power-up box sets the value. A timer resets the value to none.</w:t>
            </w:r>
          </w:p>
        </w:tc>
        <w:tc>
          <w:tcPr>
            <w:tcW w:w="855" w:type="dxa"/>
          </w:tcPr>
          <w:p w14:paraId="0ADCCF94" w14:textId="381B848D" w:rsidR="007E702D" w:rsidRDefault="004209B8" w:rsidP="003A20DE">
            <w:r>
              <w:t>True</w:t>
            </w:r>
          </w:p>
        </w:tc>
        <w:tc>
          <w:tcPr>
            <w:tcW w:w="2694" w:type="dxa"/>
          </w:tcPr>
          <w:p w14:paraId="54142446" w14:textId="249CEE72" w:rsidR="007E702D" w:rsidRDefault="004209B8" w:rsidP="00873212">
            <w:r>
              <w:t>Heads up display,</w:t>
            </w:r>
            <w:r w:rsidRPr="004209B8">
              <w:t xml:space="preserve"> </w:t>
            </w:r>
            <w:r w:rsidR="004507AB" w:rsidRPr="004209B8">
              <w:t>colour</w:t>
            </w:r>
            <w:r w:rsidR="00EB4746">
              <w:t xml:space="preserve"> change in player and sound effects.</w:t>
            </w:r>
          </w:p>
        </w:tc>
      </w:tr>
    </w:tbl>
    <w:p w14:paraId="19C4F1A6" w14:textId="04CFB53A" w:rsidR="007E702D" w:rsidRPr="00103515" w:rsidRDefault="007E702D" w:rsidP="007E702D">
      <w:pPr>
        <w:pStyle w:val="Heading3"/>
      </w:pPr>
      <w:bookmarkStart w:id="232" w:name="_Toc336701568"/>
      <w:bookmarkStart w:id="233" w:name="_Toc336872243"/>
      <w:bookmarkStart w:id="234" w:name="_Toc336877880"/>
      <w:r>
        <w:t>Mining Cart</w:t>
      </w:r>
      <w:bookmarkEnd w:id="232"/>
      <w:bookmarkEnd w:id="233"/>
      <w:bookmarkEnd w:id="234"/>
    </w:p>
    <w:tbl>
      <w:tblPr>
        <w:tblStyle w:val="TableGrid"/>
        <w:tblW w:w="9606" w:type="dxa"/>
        <w:tblLook w:val="04A0" w:firstRow="1" w:lastRow="0" w:firstColumn="1" w:lastColumn="0" w:noHBand="0" w:noVBand="1"/>
      </w:tblPr>
      <w:tblGrid>
        <w:gridCol w:w="1668"/>
        <w:gridCol w:w="1701"/>
        <w:gridCol w:w="2688"/>
        <w:gridCol w:w="855"/>
        <w:gridCol w:w="2694"/>
      </w:tblGrid>
      <w:tr w:rsidR="007E702D" w14:paraId="4DA4EEE5" w14:textId="77777777" w:rsidTr="00F917DB">
        <w:trPr>
          <w:trHeight w:val="440"/>
        </w:trPr>
        <w:tc>
          <w:tcPr>
            <w:tcW w:w="1668" w:type="dxa"/>
          </w:tcPr>
          <w:p w14:paraId="33772CEB" w14:textId="77777777" w:rsidR="007E702D" w:rsidRPr="003A20DE" w:rsidRDefault="007E702D" w:rsidP="002E24BB">
            <w:pPr>
              <w:rPr>
                <w:b/>
              </w:rPr>
            </w:pPr>
            <w:r w:rsidRPr="003A20DE">
              <w:rPr>
                <w:b/>
              </w:rPr>
              <w:t>Attribute</w:t>
            </w:r>
          </w:p>
        </w:tc>
        <w:tc>
          <w:tcPr>
            <w:tcW w:w="1701" w:type="dxa"/>
          </w:tcPr>
          <w:p w14:paraId="7E031560" w14:textId="77777777" w:rsidR="007E702D" w:rsidRPr="003A20DE" w:rsidRDefault="007E702D" w:rsidP="002E24BB">
            <w:pPr>
              <w:rPr>
                <w:b/>
              </w:rPr>
            </w:pPr>
            <w:r w:rsidRPr="003A20DE">
              <w:rPr>
                <w:b/>
              </w:rPr>
              <w:t>States</w:t>
            </w:r>
          </w:p>
        </w:tc>
        <w:tc>
          <w:tcPr>
            <w:tcW w:w="2688" w:type="dxa"/>
          </w:tcPr>
          <w:p w14:paraId="5757F431" w14:textId="77777777" w:rsidR="007E702D" w:rsidRPr="003A20DE" w:rsidRDefault="007E702D" w:rsidP="002E24BB">
            <w:pPr>
              <w:rPr>
                <w:b/>
              </w:rPr>
            </w:pPr>
            <w:r w:rsidRPr="003A20DE">
              <w:rPr>
                <w:b/>
              </w:rPr>
              <w:t>Changed By</w:t>
            </w:r>
          </w:p>
        </w:tc>
        <w:tc>
          <w:tcPr>
            <w:tcW w:w="855" w:type="dxa"/>
          </w:tcPr>
          <w:p w14:paraId="643FE06D" w14:textId="77777777" w:rsidR="007E702D" w:rsidRPr="003A20DE" w:rsidRDefault="007E702D" w:rsidP="002E24BB">
            <w:pPr>
              <w:rPr>
                <w:b/>
              </w:rPr>
            </w:pPr>
            <w:r w:rsidRPr="003A20DE">
              <w:rPr>
                <w:b/>
              </w:rPr>
              <w:t>Known By All</w:t>
            </w:r>
          </w:p>
        </w:tc>
        <w:tc>
          <w:tcPr>
            <w:tcW w:w="2694" w:type="dxa"/>
          </w:tcPr>
          <w:p w14:paraId="0191B3A2" w14:textId="77777777" w:rsidR="007E702D" w:rsidRPr="003A20DE" w:rsidRDefault="007E702D" w:rsidP="002E24BB">
            <w:pPr>
              <w:rPr>
                <w:b/>
              </w:rPr>
            </w:pPr>
            <w:r w:rsidRPr="003A20DE">
              <w:rPr>
                <w:b/>
              </w:rPr>
              <w:t>Player informed By</w:t>
            </w:r>
          </w:p>
        </w:tc>
      </w:tr>
      <w:tr w:rsidR="007E702D" w14:paraId="22D87AE9" w14:textId="77777777" w:rsidTr="00F917DB">
        <w:tc>
          <w:tcPr>
            <w:tcW w:w="1668" w:type="dxa"/>
          </w:tcPr>
          <w:p w14:paraId="4B6DA501" w14:textId="4C48F9A1" w:rsidR="007E702D" w:rsidRDefault="007E702D" w:rsidP="002E24BB">
            <w:r>
              <w:t xml:space="preserve">Minimum </w:t>
            </w:r>
            <w:r w:rsidR="00105F9B">
              <w:t xml:space="preserve">horizontal </w:t>
            </w:r>
            <w:r>
              <w:t>speed</w:t>
            </w:r>
          </w:p>
        </w:tc>
        <w:tc>
          <w:tcPr>
            <w:tcW w:w="1701" w:type="dxa"/>
          </w:tcPr>
          <w:p w14:paraId="485FE630" w14:textId="5DF645DC" w:rsidR="007E702D" w:rsidRDefault="00105F9B" w:rsidP="002E24BB">
            <w:r>
              <w:t>15</w:t>
            </w:r>
            <w:r w:rsidR="007E702D">
              <w:t>km/h</w:t>
            </w:r>
            <w:r w:rsidR="002C1514">
              <w:t>.</w:t>
            </w:r>
          </w:p>
        </w:tc>
        <w:tc>
          <w:tcPr>
            <w:tcW w:w="2688" w:type="dxa"/>
          </w:tcPr>
          <w:p w14:paraId="220E9C93" w14:textId="0E97BCB2" w:rsidR="007E702D" w:rsidRDefault="00105F9B" w:rsidP="002E24BB">
            <w:r>
              <w:t>N/A</w:t>
            </w:r>
            <w:r w:rsidR="002C1514">
              <w:t>.</w:t>
            </w:r>
          </w:p>
        </w:tc>
        <w:tc>
          <w:tcPr>
            <w:tcW w:w="855" w:type="dxa"/>
          </w:tcPr>
          <w:p w14:paraId="259984C7" w14:textId="77777777" w:rsidR="007E702D" w:rsidRDefault="007E702D" w:rsidP="002E24BB">
            <w:r>
              <w:t>True</w:t>
            </w:r>
          </w:p>
        </w:tc>
        <w:tc>
          <w:tcPr>
            <w:tcW w:w="2694" w:type="dxa"/>
          </w:tcPr>
          <w:p w14:paraId="0D8783D0" w14:textId="77777777" w:rsidR="007E702D" w:rsidRDefault="007E702D" w:rsidP="002E24BB">
            <w:r>
              <w:t>Observation of movement.</w:t>
            </w:r>
          </w:p>
        </w:tc>
      </w:tr>
      <w:tr w:rsidR="007E702D" w14:paraId="7E557942" w14:textId="77777777" w:rsidTr="00F917DB">
        <w:tc>
          <w:tcPr>
            <w:tcW w:w="1668" w:type="dxa"/>
          </w:tcPr>
          <w:p w14:paraId="65F006E5" w14:textId="269D70E7" w:rsidR="007E702D" w:rsidRDefault="007E702D" w:rsidP="002E24BB">
            <w:r>
              <w:t xml:space="preserve">Maximum </w:t>
            </w:r>
            <w:r w:rsidR="00105F9B">
              <w:t xml:space="preserve">horizontal </w:t>
            </w:r>
            <w:r>
              <w:t>speed</w:t>
            </w:r>
          </w:p>
        </w:tc>
        <w:tc>
          <w:tcPr>
            <w:tcW w:w="1701" w:type="dxa"/>
          </w:tcPr>
          <w:p w14:paraId="44457F9E" w14:textId="4BE2E648" w:rsidR="007E702D" w:rsidRDefault="00105F9B" w:rsidP="002E24BB">
            <w:r>
              <w:t>25km/h</w:t>
            </w:r>
            <w:r w:rsidR="002C1514">
              <w:t>.</w:t>
            </w:r>
          </w:p>
        </w:tc>
        <w:tc>
          <w:tcPr>
            <w:tcW w:w="2688" w:type="dxa"/>
          </w:tcPr>
          <w:p w14:paraId="393DB6FA" w14:textId="6E2EC324" w:rsidR="007E702D" w:rsidRDefault="00105F9B" w:rsidP="002E24BB">
            <w:r>
              <w:t>N/A</w:t>
            </w:r>
            <w:r w:rsidR="002C1514">
              <w:t>.</w:t>
            </w:r>
          </w:p>
        </w:tc>
        <w:tc>
          <w:tcPr>
            <w:tcW w:w="855" w:type="dxa"/>
          </w:tcPr>
          <w:p w14:paraId="0FA161DA" w14:textId="77777777" w:rsidR="007E702D" w:rsidRDefault="007E702D" w:rsidP="002E24BB">
            <w:r>
              <w:t>True</w:t>
            </w:r>
          </w:p>
        </w:tc>
        <w:tc>
          <w:tcPr>
            <w:tcW w:w="2694" w:type="dxa"/>
          </w:tcPr>
          <w:p w14:paraId="3D33912E" w14:textId="77777777" w:rsidR="007E702D" w:rsidRDefault="007E702D" w:rsidP="002E24BB">
            <w:r>
              <w:t>Observation of movement.</w:t>
            </w:r>
          </w:p>
        </w:tc>
      </w:tr>
      <w:tr w:rsidR="007E702D" w14:paraId="28444CA7" w14:textId="77777777" w:rsidTr="00F917DB">
        <w:tc>
          <w:tcPr>
            <w:tcW w:w="1668" w:type="dxa"/>
          </w:tcPr>
          <w:p w14:paraId="3019DA3B" w14:textId="3CC8C205" w:rsidR="007E702D" w:rsidRDefault="007E702D" w:rsidP="002E24BB">
            <w:r>
              <w:t xml:space="preserve">Current </w:t>
            </w:r>
            <w:r w:rsidR="00105F9B">
              <w:t xml:space="preserve">horizontal </w:t>
            </w:r>
            <w:r>
              <w:t>speed</w:t>
            </w:r>
          </w:p>
        </w:tc>
        <w:tc>
          <w:tcPr>
            <w:tcW w:w="1701" w:type="dxa"/>
          </w:tcPr>
          <w:p w14:paraId="6AD5C9A5" w14:textId="77777777" w:rsidR="007E702D" w:rsidRDefault="007E702D" w:rsidP="002E24BB">
            <w:r>
              <w:t>Minimum speed to maximum speed.</w:t>
            </w:r>
          </w:p>
        </w:tc>
        <w:tc>
          <w:tcPr>
            <w:tcW w:w="2688" w:type="dxa"/>
          </w:tcPr>
          <w:p w14:paraId="26A5B255" w14:textId="06BAA359" w:rsidR="007E702D" w:rsidRDefault="00105F9B" w:rsidP="00105F9B">
            <w:r>
              <w:t>Game logic, in</w:t>
            </w:r>
            <w:r w:rsidR="007E702D">
              <w:t xml:space="preserve"> game friction</w:t>
            </w:r>
            <w:r>
              <w:t xml:space="preserve"> and forces due to gravity on a slope</w:t>
            </w:r>
            <w:r w:rsidR="007E702D">
              <w:t>.</w:t>
            </w:r>
          </w:p>
        </w:tc>
        <w:tc>
          <w:tcPr>
            <w:tcW w:w="855" w:type="dxa"/>
          </w:tcPr>
          <w:p w14:paraId="3DB7363A" w14:textId="77777777" w:rsidR="007E702D" w:rsidRDefault="007E702D" w:rsidP="002E24BB">
            <w:r>
              <w:t>True</w:t>
            </w:r>
          </w:p>
        </w:tc>
        <w:tc>
          <w:tcPr>
            <w:tcW w:w="2694" w:type="dxa"/>
          </w:tcPr>
          <w:p w14:paraId="38A8369F" w14:textId="728E18C7" w:rsidR="007E702D" w:rsidRDefault="007E702D" w:rsidP="002E24BB">
            <w:r>
              <w:t>Observation of movement.</w:t>
            </w:r>
          </w:p>
        </w:tc>
      </w:tr>
      <w:tr w:rsidR="007E702D" w14:paraId="52100C72" w14:textId="77777777" w:rsidTr="00F917DB">
        <w:tc>
          <w:tcPr>
            <w:tcW w:w="1668" w:type="dxa"/>
          </w:tcPr>
          <w:p w14:paraId="5F3D62CE" w14:textId="45D56991" w:rsidR="007E702D" w:rsidRDefault="00105F9B" w:rsidP="002E24BB">
            <w:r>
              <w:t xml:space="preserve">Is </w:t>
            </w:r>
            <w:r w:rsidR="00E33F69">
              <w:t>moving</w:t>
            </w:r>
          </w:p>
        </w:tc>
        <w:tc>
          <w:tcPr>
            <w:tcW w:w="1701" w:type="dxa"/>
          </w:tcPr>
          <w:p w14:paraId="51046542" w14:textId="5AA93E6F" w:rsidR="007E702D" w:rsidRDefault="00E33F69" w:rsidP="002E24BB">
            <w:r>
              <w:t>True or false</w:t>
            </w:r>
            <w:r w:rsidR="002C1514">
              <w:t>.</w:t>
            </w:r>
          </w:p>
        </w:tc>
        <w:tc>
          <w:tcPr>
            <w:tcW w:w="2688" w:type="dxa"/>
          </w:tcPr>
          <w:p w14:paraId="30AD6873" w14:textId="74B4F7CE" w:rsidR="007E702D" w:rsidRDefault="00C922DF" w:rsidP="00C922DF">
            <w:r>
              <w:t>Activation of a specific switch object</w:t>
            </w:r>
            <w:r w:rsidR="00E33F69">
              <w:t>.</w:t>
            </w:r>
          </w:p>
        </w:tc>
        <w:tc>
          <w:tcPr>
            <w:tcW w:w="855" w:type="dxa"/>
          </w:tcPr>
          <w:p w14:paraId="078CC498" w14:textId="614F6AF6" w:rsidR="007E702D" w:rsidRDefault="00E33F69" w:rsidP="002E24BB">
            <w:r>
              <w:t>True</w:t>
            </w:r>
          </w:p>
        </w:tc>
        <w:tc>
          <w:tcPr>
            <w:tcW w:w="2694" w:type="dxa"/>
          </w:tcPr>
          <w:p w14:paraId="3E5EB344" w14:textId="11EA2C83" w:rsidR="007E702D" w:rsidRDefault="00E33F69" w:rsidP="002E24BB">
            <w:r>
              <w:t>Observation of movement.</w:t>
            </w:r>
          </w:p>
        </w:tc>
      </w:tr>
    </w:tbl>
    <w:p w14:paraId="289B7A03" w14:textId="0F5F4A2E" w:rsidR="00E30DE8" w:rsidRPr="00103515" w:rsidRDefault="00E30DE8" w:rsidP="00E30DE8">
      <w:pPr>
        <w:pStyle w:val="Heading3"/>
      </w:pPr>
      <w:bookmarkStart w:id="235" w:name="_Toc336701569"/>
      <w:bookmarkStart w:id="236" w:name="_Toc336872244"/>
      <w:bookmarkStart w:id="237" w:name="_Toc336877881"/>
      <w:r>
        <w:t>Switch</w:t>
      </w:r>
      <w:bookmarkEnd w:id="235"/>
      <w:bookmarkEnd w:id="236"/>
      <w:bookmarkEnd w:id="237"/>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001646CA" w14:textId="77777777" w:rsidTr="00F917DB">
        <w:trPr>
          <w:trHeight w:val="440"/>
        </w:trPr>
        <w:tc>
          <w:tcPr>
            <w:tcW w:w="1668" w:type="dxa"/>
          </w:tcPr>
          <w:p w14:paraId="6FA47C76" w14:textId="77777777" w:rsidR="00E30DE8" w:rsidRPr="003A20DE" w:rsidRDefault="00E30DE8" w:rsidP="002E24BB">
            <w:pPr>
              <w:rPr>
                <w:b/>
              </w:rPr>
            </w:pPr>
            <w:r w:rsidRPr="003A20DE">
              <w:rPr>
                <w:b/>
              </w:rPr>
              <w:t>Attribute</w:t>
            </w:r>
          </w:p>
        </w:tc>
        <w:tc>
          <w:tcPr>
            <w:tcW w:w="1701" w:type="dxa"/>
          </w:tcPr>
          <w:p w14:paraId="14479DA0" w14:textId="77777777" w:rsidR="00E30DE8" w:rsidRPr="003A20DE" w:rsidRDefault="00E30DE8" w:rsidP="002E24BB">
            <w:pPr>
              <w:rPr>
                <w:b/>
              </w:rPr>
            </w:pPr>
            <w:r w:rsidRPr="003A20DE">
              <w:rPr>
                <w:b/>
              </w:rPr>
              <w:t>States</w:t>
            </w:r>
          </w:p>
        </w:tc>
        <w:tc>
          <w:tcPr>
            <w:tcW w:w="2688" w:type="dxa"/>
          </w:tcPr>
          <w:p w14:paraId="1A76C630" w14:textId="77777777" w:rsidR="00E30DE8" w:rsidRPr="003A20DE" w:rsidRDefault="00E30DE8" w:rsidP="002E24BB">
            <w:pPr>
              <w:rPr>
                <w:b/>
              </w:rPr>
            </w:pPr>
            <w:r w:rsidRPr="003A20DE">
              <w:rPr>
                <w:b/>
              </w:rPr>
              <w:t>Changed By</w:t>
            </w:r>
          </w:p>
        </w:tc>
        <w:tc>
          <w:tcPr>
            <w:tcW w:w="855" w:type="dxa"/>
          </w:tcPr>
          <w:p w14:paraId="599DE8B7" w14:textId="77777777" w:rsidR="00E30DE8" w:rsidRPr="003A20DE" w:rsidRDefault="00E30DE8" w:rsidP="002E24BB">
            <w:pPr>
              <w:rPr>
                <w:b/>
              </w:rPr>
            </w:pPr>
            <w:r w:rsidRPr="003A20DE">
              <w:rPr>
                <w:b/>
              </w:rPr>
              <w:t>Known By All</w:t>
            </w:r>
          </w:p>
        </w:tc>
        <w:tc>
          <w:tcPr>
            <w:tcW w:w="2694" w:type="dxa"/>
          </w:tcPr>
          <w:p w14:paraId="19F5A70C" w14:textId="77777777" w:rsidR="00E30DE8" w:rsidRPr="003A20DE" w:rsidRDefault="00E30DE8" w:rsidP="002E24BB">
            <w:pPr>
              <w:rPr>
                <w:b/>
              </w:rPr>
            </w:pPr>
            <w:r w:rsidRPr="003A20DE">
              <w:rPr>
                <w:b/>
              </w:rPr>
              <w:t>Player informed By</w:t>
            </w:r>
          </w:p>
        </w:tc>
      </w:tr>
      <w:tr w:rsidR="00E30DE8" w14:paraId="2E0EB611" w14:textId="77777777" w:rsidTr="00F917DB">
        <w:tc>
          <w:tcPr>
            <w:tcW w:w="1668" w:type="dxa"/>
          </w:tcPr>
          <w:p w14:paraId="71A6552C" w14:textId="1C458173" w:rsidR="00E30DE8" w:rsidRDefault="00E30DE8" w:rsidP="002E24BB">
            <w:r>
              <w:t>Active</w:t>
            </w:r>
          </w:p>
        </w:tc>
        <w:tc>
          <w:tcPr>
            <w:tcW w:w="1701" w:type="dxa"/>
          </w:tcPr>
          <w:p w14:paraId="151E761E" w14:textId="29CCFFD8" w:rsidR="00E30DE8" w:rsidRDefault="002C1514" w:rsidP="002E24BB">
            <w:r>
              <w:t xml:space="preserve">True or </w:t>
            </w:r>
            <w:r w:rsidR="00E30DE8">
              <w:t>false</w:t>
            </w:r>
            <w:r>
              <w:t>.</w:t>
            </w:r>
          </w:p>
        </w:tc>
        <w:tc>
          <w:tcPr>
            <w:tcW w:w="2688" w:type="dxa"/>
          </w:tcPr>
          <w:p w14:paraId="4CA62B33" w14:textId="5C51FD74" w:rsidR="00E30DE8" w:rsidRDefault="00E30DE8" w:rsidP="002E24BB">
            <w:r>
              <w:t xml:space="preserve">Stick man or cart colliding </w:t>
            </w:r>
            <w:r>
              <w:lastRenderedPageBreak/>
              <w:t>with switch</w:t>
            </w:r>
          </w:p>
        </w:tc>
        <w:tc>
          <w:tcPr>
            <w:tcW w:w="855" w:type="dxa"/>
          </w:tcPr>
          <w:p w14:paraId="1DD41640" w14:textId="77777777" w:rsidR="00E30DE8" w:rsidRDefault="00E30DE8" w:rsidP="002E24BB">
            <w:r>
              <w:lastRenderedPageBreak/>
              <w:t>True</w:t>
            </w:r>
          </w:p>
        </w:tc>
        <w:tc>
          <w:tcPr>
            <w:tcW w:w="2694" w:type="dxa"/>
          </w:tcPr>
          <w:p w14:paraId="6C665D1B" w14:textId="7CCC9CFD" w:rsidR="00E30DE8" w:rsidRDefault="00E30DE8" w:rsidP="00E30DE8">
            <w:r>
              <w:t xml:space="preserve">Observation of switch. Flips </w:t>
            </w:r>
            <w:r>
              <w:lastRenderedPageBreak/>
              <w:t>from red to green.</w:t>
            </w:r>
            <w:r w:rsidR="00EB4746">
              <w:t xml:space="preserve"> Sound effect.</w:t>
            </w:r>
          </w:p>
        </w:tc>
      </w:tr>
    </w:tbl>
    <w:p w14:paraId="46735576" w14:textId="61ADC446" w:rsidR="00E30DE8" w:rsidRPr="00103515" w:rsidRDefault="00E30DE8" w:rsidP="00E30DE8">
      <w:pPr>
        <w:pStyle w:val="Heading3"/>
      </w:pPr>
      <w:bookmarkStart w:id="238" w:name="_Toc336701570"/>
      <w:bookmarkStart w:id="239" w:name="_Toc336872245"/>
      <w:bookmarkStart w:id="240" w:name="_Toc336877882"/>
      <w:r>
        <w:lastRenderedPageBreak/>
        <w:t>Valuable Pickup</w:t>
      </w:r>
      <w:bookmarkEnd w:id="238"/>
      <w:bookmarkEnd w:id="239"/>
      <w:bookmarkEnd w:id="240"/>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178B4915" w14:textId="77777777" w:rsidTr="00F917DB">
        <w:trPr>
          <w:trHeight w:val="440"/>
        </w:trPr>
        <w:tc>
          <w:tcPr>
            <w:tcW w:w="1668" w:type="dxa"/>
          </w:tcPr>
          <w:p w14:paraId="51A26D4D" w14:textId="77777777" w:rsidR="00E30DE8" w:rsidRPr="003A20DE" w:rsidRDefault="00E30DE8" w:rsidP="002E24BB">
            <w:pPr>
              <w:rPr>
                <w:b/>
              </w:rPr>
            </w:pPr>
            <w:r w:rsidRPr="003A20DE">
              <w:rPr>
                <w:b/>
              </w:rPr>
              <w:t>Attribute</w:t>
            </w:r>
          </w:p>
        </w:tc>
        <w:tc>
          <w:tcPr>
            <w:tcW w:w="1701" w:type="dxa"/>
          </w:tcPr>
          <w:p w14:paraId="5F481037" w14:textId="77777777" w:rsidR="00E30DE8" w:rsidRPr="003A20DE" w:rsidRDefault="00E30DE8" w:rsidP="002E24BB">
            <w:pPr>
              <w:rPr>
                <w:b/>
              </w:rPr>
            </w:pPr>
            <w:r w:rsidRPr="003A20DE">
              <w:rPr>
                <w:b/>
              </w:rPr>
              <w:t>States</w:t>
            </w:r>
          </w:p>
        </w:tc>
        <w:tc>
          <w:tcPr>
            <w:tcW w:w="2688" w:type="dxa"/>
          </w:tcPr>
          <w:p w14:paraId="6AA307BD" w14:textId="77777777" w:rsidR="00E30DE8" w:rsidRPr="003A20DE" w:rsidRDefault="00E30DE8" w:rsidP="002E24BB">
            <w:pPr>
              <w:rPr>
                <w:b/>
              </w:rPr>
            </w:pPr>
            <w:r w:rsidRPr="003A20DE">
              <w:rPr>
                <w:b/>
              </w:rPr>
              <w:t>Changed By</w:t>
            </w:r>
          </w:p>
        </w:tc>
        <w:tc>
          <w:tcPr>
            <w:tcW w:w="855" w:type="dxa"/>
          </w:tcPr>
          <w:p w14:paraId="0B6CBDDF" w14:textId="77777777" w:rsidR="00E30DE8" w:rsidRPr="003A20DE" w:rsidRDefault="00E30DE8" w:rsidP="002E24BB">
            <w:pPr>
              <w:rPr>
                <w:b/>
              </w:rPr>
            </w:pPr>
            <w:r w:rsidRPr="003A20DE">
              <w:rPr>
                <w:b/>
              </w:rPr>
              <w:t>Known By All</w:t>
            </w:r>
          </w:p>
        </w:tc>
        <w:tc>
          <w:tcPr>
            <w:tcW w:w="2694" w:type="dxa"/>
          </w:tcPr>
          <w:p w14:paraId="65BCD02D" w14:textId="77777777" w:rsidR="00E30DE8" w:rsidRPr="003A20DE" w:rsidRDefault="00E30DE8" w:rsidP="002E24BB">
            <w:pPr>
              <w:rPr>
                <w:b/>
              </w:rPr>
            </w:pPr>
            <w:r w:rsidRPr="003A20DE">
              <w:rPr>
                <w:b/>
              </w:rPr>
              <w:t>Player informed By</w:t>
            </w:r>
          </w:p>
        </w:tc>
      </w:tr>
      <w:tr w:rsidR="00E30DE8" w14:paraId="3A9678BE" w14:textId="77777777" w:rsidTr="00F917DB">
        <w:tc>
          <w:tcPr>
            <w:tcW w:w="1668" w:type="dxa"/>
          </w:tcPr>
          <w:p w14:paraId="557F7256" w14:textId="22AC1D28" w:rsidR="00E30DE8" w:rsidRDefault="00E30DE8" w:rsidP="002E24BB">
            <w:r>
              <w:t>Value</w:t>
            </w:r>
          </w:p>
        </w:tc>
        <w:tc>
          <w:tcPr>
            <w:tcW w:w="1701" w:type="dxa"/>
          </w:tcPr>
          <w:p w14:paraId="15522091" w14:textId="387FBAF1" w:rsidR="00E30DE8" w:rsidRDefault="00E30DE8" w:rsidP="002E24BB">
            <w:r>
              <w:t>10, 20, 50 or 100</w:t>
            </w:r>
            <w:r w:rsidR="002C1514">
              <w:t>.</w:t>
            </w:r>
          </w:p>
        </w:tc>
        <w:tc>
          <w:tcPr>
            <w:tcW w:w="2688" w:type="dxa"/>
          </w:tcPr>
          <w:p w14:paraId="0AB80D8E" w14:textId="3957E48C" w:rsidR="00E30DE8" w:rsidRDefault="002C1514" w:rsidP="002C1514">
            <w:r>
              <w:t>The t</w:t>
            </w:r>
            <w:r w:rsidR="00E30DE8">
              <w:t>ype</w:t>
            </w:r>
            <w:r>
              <w:t xml:space="preserve"> attribute.</w:t>
            </w:r>
          </w:p>
        </w:tc>
        <w:tc>
          <w:tcPr>
            <w:tcW w:w="855" w:type="dxa"/>
          </w:tcPr>
          <w:p w14:paraId="51ECC0E0" w14:textId="77777777" w:rsidR="00E30DE8" w:rsidRDefault="00E30DE8" w:rsidP="002E24BB">
            <w:r>
              <w:t>True</w:t>
            </w:r>
          </w:p>
        </w:tc>
        <w:tc>
          <w:tcPr>
            <w:tcW w:w="2694" w:type="dxa"/>
          </w:tcPr>
          <w:p w14:paraId="02B02560" w14:textId="041ECE0B" w:rsidR="00E30DE8" w:rsidRDefault="00E30DE8" w:rsidP="002E24BB">
            <w:r>
              <w:t>Graphical representation.</w:t>
            </w:r>
          </w:p>
        </w:tc>
      </w:tr>
      <w:tr w:rsidR="00E30DE8" w14:paraId="6E554832" w14:textId="77777777" w:rsidTr="00F917DB">
        <w:tc>
          <w:tcPr>
            <w:tcW w:w="1668" w:type="dxa"/>
          </w:tcPr>
          <w:p w14:paraId="39A2D297" w14:textId="1C924E75" w:rsidR="00E30DE8" w:rsidRDefault="00E30DE8" w:rsidP="002E24BB">
            <w:r>
              <w:t>Type</w:t>
            </w:r>
          </w:p>
        </w:tc>
        <w:tc>
          <w:tcPr>
            <w:tcW w:w="1701" w:type="dxa"/>
          </w:tcPr>
          <w:p w14:paraId="3675B2DD" w14:textId="1B41DADD" w:rsidR="00E30DE8" w:rsidRDefault="00E30DE8" w:rsidP="002E24BB">
            <w:r>
              <w:t>Silver, gold, ruby or diamond.</w:t>
            </w:r>
          </w:p>
        </w:tc>
        <w:tc>
          <w:tcPr>
            <w:tcW w:w="2688" w:type="dxa"/>
          </w:tcPr>
          <w:p w14:paraId="5C5B911D" w14:textId="1A6F250C" w:rsidR="00E30DE8" w:rsidRDefault="00E30DE8" w:rsidP="002E24BB">
            <w:r>
              <w:t>Set on initialization.</w:t>
            </w:r>
          </w:p>
        </w:tc>
        <w:tc>
          <w:tcPr>
            <w:tcW w:w="855" w:type="dxa"/>
          </w:tcPr>
          <w:p w14:paraId="3FDAF4A7" w14:textId="77777777" w:rsidR="00E30DE8" w:rsidRDefault="00E30DE8" w:rsidP="002E24BB">
            <w:r>
              <w:t>True</w:t>
            </w:r>
          </w:p>
        </w:tc>
        <w:tc>
          <w:tcPr>
            <w:tcW w:w="2694" w:type="dxa"/>
          </w:tcPr>
          <w:p w14:paraId="4DE892D1" w14:textId="3BFE290D" w:rsidR="00E30DE8" w:rsidRDefault="00E30DE8" w:rsidP="002E24BB">
            <w:r>
              <w:t>Graphical representation.</w:t>
            </w:r>
          </w:p>
        </w:tc>
      </w:tr>
    </w:tbl>
    <w:p w14:paraId="18C5A5F0" w14:textId="20407B62" w:rsidR="00E30DE8" w:rsidRPr="00103515" w:rsidRDefault="00E30DE8" w:rsidP="00E30DE8">
      <w:pPr>
        <w:pStyle w:val="Heading3"/>
      </w:pPr>
      <w:bookmarkStart w:id="241" w:name="_Toc336701571"/>
      <w:bookmarkStart w:id="242" w:name="_Toc336872246"/>
      <w:bookmarkStart w:id="243" w:name="_Toc336877883"/>
      <w:r>
        <w:t>Power up Box</w:t>
      </w:r>
      <w:bookmarkEnd w:id="241"/>
      <w:bookmarkEnd w:id="242"/>
      <w:bookmarkEnd w:id="243"/>
    </w:p>
    <w:tbl>
      <w:tblPr>
        <w:tblStyle w:val="TableGrid"/>
        <w:tblW w:w="9606" w:type="dxa"/>
        <w:tblLook w:val="04A0" w:firstRow="1" w:lastRow="0" w:firstColumn="1" w:lastColumn="0" w:noHBand="0" w:noVBand="1"/>
      </w:tblPr>
      <w:tblGrid>
        <w:gridCol w:w="1668"/>
        <w:gridCol w:w="1701"/>
        <w:gridCol w:w="2688"/>
        <w:gridCol w:w="855"/>
        <w:gridCol w:w="2694"/>
      </w:tblGrid>
      <w:tr w:rsidR="00E30DE8" w14:paraId="20B7BC53" w14:textId="77777777" w:rsidTr="00F917DB">
        <w:trPr>
          <w:trHeight w:val="440"/>
        </w:trPr>
        <w:tc>
          <w:tcPr>
            <w:tcW w:w="1668" w:type="dxa"/>
          </w:tcPr>
          <w:p w14:paraId="717BA0AE" w14:textId="77777777" w:rsidR="00E30DE8" w:rsidRPr="003A20DE" w:rsidRDefault="00E30DE8" w:rsidP="002E24BB">
            <w:pPr>
              <w:rPr>
                <w:b/>
              </w:rPr>
            </w:pPr>
            <w:r w:rsidRPr="003A20DE">
              <w:rPr>
                <w:b/>
              </w:rPr>
              <w:t>Attribute</w:t>
            </w:r>
          </w:p>
        </w:tc>
        <w:tc>
          <w:tcPr>
            <w:tcW w:w="1701" w:type="dxa"/>
          </w:tcPr>
          <w:p w14:paraId="2ED031C4" w14:textId="77777777" w:rsidR="00E30DE8" w:rsidRPr="003A20DE" w:rsidRDefault="00E30DE8" w:rsidP="002E24BB">
            <w:pPr>
              <w:rPr>
                <w:b/>
              </w:rPr>
            </w:pPr>
            <w:r w:rsidRPr="003A20DE">
              <w:rPr>
                <w:b/>
              </w:rPr>
              <w:t>States</w:t>
            </w:r>
          </w:p>
        </w:tc>
        <w:tc>
          <w:tcPr>
            <w:tcW w:w="2688" w:type="dxa"/>
          </w:tcPr>
          <w:p w14:paraId="0411FE1B" w14:textId="77777777" w:rsidR="00E30DE8" w:rsidRPr="003A20DE" w:rsidRDefault="00E30DE8" w:rsidP="002E24BB">
            <w:pPr>
              <w:rPr>
                <w:b/>
              </w:rPr>
            </w:pPr>
            <w:r w:rsidRPr="003A20DE">
              <w:rPr>
                <w:b/>
              </w:rPr>
              <w:t>Changed By</w:t>
            </w:r>
          </w:p>
        </w:tc>
        <w:tc>
          <w:tcPr>
            <w:tcW w:w="855" w:type="dxa"/>
          </w:tcPr>
          <w:p w14:paraId="414DF360" w14:textId="77777777" w:rsidR="00E30DE8" w:rsidRPr="003A20DE" w:rsidRDefault="00E30DE8" w:rsidP="002E24BB">
            <w:pPr>
              <w:rPr>
                <w:b/>
              </w:rPr>
            </w:pPr>
            <w:r w:rsidRPr="003A20DE">
              <w:rPr>
                <w:b/>
              </w:rPr>
              <w:t>Known By All</w:t>
            </w:r>
          </w:p>
        </w:tc>
        <w:tc>
          <w:tcPr>
            <w:tcW w:w="2694" w:type="dxa"/>
          </w:tcPr>
          <w:p w14:paraId="667E9219" w14:textId="77777777" w:rsidR="00E30DE8" w:rsidRPr="003A20DE" w:rsidRDefault="00E30DE8" w:rsidP="002E24BB">
            <w:pPr>
              <w:rPr>
                <w:b/>
              </w:rPr>
            </w:pPr>
            <w:r w:rsidRPr="003A20DE">
              <w:rPr>
                <w:b/>
              </w:rPr>
              <w:t>Player informed By</w:t>
            </w:r>
          </w:p>
        </w:tc>
      </w:tr>
      <w:tr w:rsidR="00E30DE8" w14:paraId="433825BA" w14:textId="77777777" w:rsidTr="00F917DB">
        <w:tc>
          <w:tcPr>
            <w:tcW w:w="1668" w:type="dxa"/>
          </w:tcPr>
          <w:p w14:paraId="43C07D91" w14:textId="07F07C80" w:rsidR="00E30DE8" w:rsidRDefault="002C1514" w:rsidP="002C1514">
            <w:r>
              <w:t>Change rate</w:t>
            </w:r>
          </w:p>
        </w:tc>
        <w:tc>
          <w:tcPr>
            <w:tcW w:w="1701" w:type="dxa"/>
          </w:tcPr>
          <w:p w14:paraId="4A9DED1B" w14:textId="5B5C748C" w:rsidR="00E30DE8" w:rsidRDefault="002C1514" w:rsidP="002C1514">
            <w:r>
              <w:t>Every 20 frames.</w:t>
            </w:r>
          </w:p>
        </w:tc>
        <w:tc>
          <w:tcPr>
            <w:tcW w:w="2688" w:type="dxa"/>
          </w:tcPr>
          <w:p w14:paraId="279DFEF3" w14:textId="2D82D0F9" w:rsidR="00E30DE8" w:rsidRDefault="00E30DE8" w:rsidP="002E24BB">
            <w:r>
              <w:t>N/A</w:t>
            </w:r>
            <w:r w:rsidR="002C1514">
              <w:t>.</w:t>
            </w:r>
          </w:p>
        </w:tc>
        <w:tc>
          <w:tcPr>
            <w:tcW w:w="855" w:type="dxa"/>
          </w:tcPr>
          <w:p w14:paraId="734A7775" w14:textId="77777777" w:rsidR="00E30DE8" w:rsidRDefault="00E30DE8" w:rsidP="002E24BB">
            <w:r>
              <w:t>True</w:t>
            </w:r>
          </w:p>
        </w:tc>
        <w:tc>
          <w:tcPr>
            <w:tcW w:w="2694" w:type="dxa"/>
          </w:tcPr>
          <w:p w14:paraId="0AD5B2C7" w14:textId="77F97900" w:rsidR="00E30DE8" w:rsidRDefault="00E30DE8" w:rsidP="002C1514">
            <w:r>
              <w:t xml:space="preserve">Observation </w:t>
            </w:r>
            <w:r w:rsidR="002C1514">
              <w:t xml:space="preserve">of </w:t>
            </w:r>
            <w:r w:rsidR="004507AB">
              <w:t>behaviour</w:t>
            </w:r>
            <w:r w:rsidR="002C1514">
              <w:t>.</w:t>
            </w:r>
          </w:p>
        </w:tc>
      </w:tr>
      <w:tr w:rsidR="002C1514" w14:paraId="328BA8A9" w14:textId="77777777" w:rsidTr="00F917DB">
        <w:tc>
          <w:tcPr>
            <w:tcW w:w="1668" w:type="dxa"/>
          </w:tcPr>
          <w:p w14:paraId="6B4F959A" w14:textId="66D7CCA9" w:rsidR="002C1514" w:rsidRDefault="002C1514" w:rsidP="002E24BB">
            <w:r>
              <w:t>Time since last change</w:t>
            </w:r>
          </w:p>
        </w:tc>
        <w:tc>
          <w:tcPr>
            <w:tcW w:w="1701" w:type="dxa"/>
          </w:tcPr>
          <w:p w14:paraId="672B1A19" w14:textId="6E833B63" w:rsidR="002C1514" w:rsidRDefault="002C1514" w:rsidP="002C1514">
            <w:r>
              <w:t>0 to change rate.</w:t>
            </w:r>
          </w:p>
        </w:tc>
        <w:tc>
          <w:tcPr>
            <w:tcW w:w="2688" w:type="dxa"/>
          </w:tcPr>
          <w:p w14:paraId="7B95134F" w14:textId="6A0059B2" w:rsidR="002C1514" w:rsidRDefault="002C1514" w:rsidP="002C1514">
            <w:r>
              <w:t>Update logic.</w:t>
            </w:r>
          </w:p>
        </w:tc>
        <w:tc>
          <w:tcPr>
            <w:tcW w:w="855" w:type="dxa"/>
          </w:tcPr>
          <w:p w14:paraId="2112C2ED" w14:textId="2A7DF86D" w:rsidR="002C1514" w:rsidRDefault="002C1514" w:rsidP="002E24BB">
            <w:r>
              <w:t>False</w:t>
            </w:r>
          </w:p>
        </w:tc>
        <w:tc>
          <w:tcPr>
            <w:tcW w:w="2694" w:type="dxa"/>
          </w:tcPr>
          <w:p w14:paraId="67CCB013" w14:textId="3DB0439E" w:rsidR="002C1514" w:rsidRDefault="002C1514" w:rsidP="002E24BB">
            <w:r>
              <w:t>N/A.</w:t>
            </w:r>
          </w:p>
        </w:tc>
      </w:tr>
      <w:tr w:rsidR="00E30DE8" w14:paraId="439F0DBB" w14:textId="77777777" w:rsidTr="00F917DB">
        <w:tc>
          <w:tcPr>
            <w:tcW w:w="1668" w:type="dxa"/>
          </w:tcPr>
          <w:p w14:paraId="5C0C3B91" w14:textId="3B8A2672" w:rsidR="002C1514" w:rsidRDefault="002C1514" w:rsidP="002E24BB">
            <w:r>
              <w:t>Current power</w:t>
            </w:r>
          </w:p>
          <w:p w14:paraId="3DF1C964" w14:textId="77777777" w:rsidR="00E30DE8" w:rsidRPr="002C1514" w:rsidRDefault="00E30DE8" w:rsidP="002C1514">
            <w:pPr>
              <w:jc w:val="center"/>
            </w:pPr>
          </w:p>
        </w:tc>
        <w:tc>
          <w:tcPr>
            <w:tcW w:w="1701" w:type="dxa"/>
          </w:tcPr>
          <w:p w14:paraId="5C561233" w14:textId="203490ED" w:rsidR="00E30DE8" w:rsidRDefault="002C1514" w:rsidP="002E24BB">
            <w:r>
              <w:t>Invincible, health, jump, speed.</w:t>
            </w:r>
          </w:p>
        </w:tc>
        <w:tc>
          <w:tcPr>
            <w:tcW w:w="2688" w:type="dxa"/>
          </w:tcPr>
          <w:p w14:paraId="6D051746" w14:textId="77C9893B" w:rsidR="00E30DE8" w:rsidRDefault="002C1514" w:rsidP="002C1514">
            <w:r>
              <w:t>Randomly selected when time since last change equals change rate.</w:t>
            </w:r>
          </w:p>
        </w:tc>
        <w:tc>
          <w:tcPr>
            <w:tcW w:w="855" w:type="dxa"/>
          </w:tcPr>
          <w:p w14:paraId="775AD615" w14:textId="306ACA44" w:rsidR="00E30DE8" w:rsidRDefault="002C1514" w:rsidP="002E24BB">
            <w:r>
              <w:t>True</w:t>
            </w:r>
          </w:p>
        </w:tc>
        <w:tc>
          <w:tcPr>
            <w:tcW w:w="2694" w:type="dxa"/>
          </w:tcPr>
          <w:p w14:paraId="72D3D4FE" w14:textId="45305EB0" w:rsidR="00E30DE8" w:rsidRDefault="002C1514" w:rsidP="002E24BB">
            <w:r>
              <w:t>Graphical representation on the power up box.</w:t>
            </w:r>
          </w:p>
        </w:tc>
      </w:tr>
      <w:tr w:rsidR="002C1514" w14:paraId="2267CBF1" w14:textId="77777777" w:rsidTr="00F917DB">
        <w:tc>
          <w:tcPr>
            <w:tcW w:w="1668" w:type="dxa"/>
          </w:tcPr>
          <w:p w14:paraId="27663CD2" w14:textId="0307ADA1" w:rsidR="002C1514" w:rsidRDefault="002C1514" w:rsidP="002E24BB">
            <w:r>
              <w:t>Is active</w:t>
            </w:r>
          </w:p>
        </w:tc>
        <w:tc>
          <w:tcPr>
            <w:tcW w:w="1701" w:type="dxa"/>
          </w:tcPr>
          <w:p w14:paraId="183807A7" w14:textId="0AF83030" w:rsidR="002C1514" w:rsidRDefault="002C1514" w:rsidP="002E24BB">
            <w:r>
              <w:t>True or false.</w:t>
            </w:r>
          </w:p>
        </w:tc>
        <w:tc>
          <w:tcPr>
            <w:tcW w:w="2688" w:type="dxa"/>
          </w:tcPr>
          <w:p w14:paraId="388A5075" w14:textId="50AF80C2" w:rsidR="002C1514" w:rsidRDefault="002C1514" w:rsidP="002C1514">
            <w:r>
              <w:t>Player collision with box</w:t>
            </w:r>
            <w:r w:rsidR="00EB4746">
              <w:t xml:space="preserve"> sets to false</w:t>
            </w:r>
            <w:r>
              <w:t>.</w:t>
            </w:r>
          </w:p>
        </w:tc>
        <w:tc>
          <w:tcPr>
            <w:tcW w:w="855" w:type="dxa"/>
          </w:tcPr>
          <w:p w14:paraId="2D3D7A96" w14:textId="02E91990" w:rsidR="002C1514" w:rsidRDefault="002C1514" w:rsidP="002E24BB">
            <w:r>
              <w:t>True</w:t>
            </w:r>
          </w:p>
        </w:tc>
        <w:tc>
          <w:tcPr>
            <w:tcW w:w="2694" w:type="dxa"/>
          </w:tcPr>
          <w:p w14:paraId="2A949D6B" w14:textId="1DC9AF8C" w:rsidR="002C1514" w:rsidRDefault="00EB4746" w:rsidP="00EB4746">
            <w:r>
              <w:t>Graphical representation. Sound effect on set to false.</w:t>
            </w:r>
          </w:p>
        </w:tc>
      </w:tr>
    </w:tbl>
    <w:p w14:paraId="1B36ED68" w14:textId="56486DD8" w:rsidR="00EB4746" w:rsidRPr="00103515" w:rsidRDefault="00EB4746" w:rsidP="00EB4746">
      <w:pPr>
        <w:pStyle w:val="Heading3"/>
      </w:pPr>
      <w:bookmarkStart w:id="244" w:name="_Toc336701572"/>
      <w:bookmarkStart w:id="245" w:name="_Toc336872247"/>
      <w:bookmarkStart w:id="246" w:name="_Toc336877884"/>
      <w:r>
        <w:t>Obstacle</w:t>
      </w:r>
      <w:bookmarkEnd w:id="244"/>
      <w:bookmarkEnd w:id="245"/>
      <w:bookmarkEnd w:id="246"/>
    </w:p>
    <w:tbl>
      <w:tblPr>
        <w:tblStyle w:val="TableGrid"/>
        <w:tblW w:w="9606" w:type="dxa"/>
        <w:tblLook w:val="04A0" w:firstRow="1" w:lastRow="0" w:firstColumn="1" w:lastColumn="0" w:noHBand="0" w:noVBand="1"/>
      </w:tblPr>
      <w:tblGrid>
        <w:gridCol w:w="1668"/>
        <w:gridCol w:w="1701"/>
        <w:gridCol w:w="2688"/>
        <w:gridCol w:w="855"/>
        <w:gridCol w:w="2694"/>
      </w:tblGrid>
      <w:tr w:rsidR="00EB4746" w14:paraId="79FE2FFB" w14:textId="77777777" w:rsidTr="00F917DB">
        <w:trPr>
          <w:trHeight w:val="440"/>
        </w:trPr>
        <w:tc>
          <w:tcPr>
            <w:tcW w:w="1668" w:type="dxa"/>
          </w:tcPr>
          <w:p w14:paraId="253E7272" w14:textId="77777777" w:rsidR="00EB4746" w:rsidRPr="003A20DE" w:rsidRDefault="00EB4746" w:rsidP="002E24BB">
            <w:pPr>
              <w:rPr>
                <w:b/>
              </w:rPr>
            </w:pPr>
            <w:r w:rsidRPr="003A20DE">
              <w:rPr>
                <w:b/>
              </w:rPr>
              <w:t>Attribute</w:t>
            </w:r>
          </w:p>
        </w:tc>
        <w:tc>
          <w:tcPr>
            <w:tcW w:w="1701" w:type="dxa"/>
          </w:tcPr>
          <w:p w14:paraId="67B93F37" w14:textId="77777777" w:rsidR="00EB4746" w:rsidRPr="003A20DE" w:rsidRDefault="00EB4746" w:rsidP="002E24BB">
            <w:pPr>
              <w:rPr>
                <w:b/>
              </w:rPr>
            </w:pPr>
            <w:r w:rsidRPr="003A20DE">
              <w:rPr>
                <w:b/>
              </w:rPr>
              <w:t>States</w:t>
            </w:r>
          </w:p>
        </w:tc>
        <w:tc>
          <w:tcPr>
            <w:tcW w:w="2688" w:type="dxa"/>
          </w:tcPr>
          <w:p w14:paraId="48BB013A" w14:textId="77777777" w:rsidR="00EB4746" w:rsidRPr="003A20DE" w:rsidRDefault="00EB4746" w:rsidP="002E24BB">
            <w:pPr>
              <w:rPr>
                <w:b/>
              </w:rPr>
            </w:pPr>
            <w:r w:rsidRPr="003A20DE">
              <w:rPr>
                <w:b/>
              </w:rPr>
              <w:t>Changed By</w:t>
            </w:r>
          </w:p>
        </w:tc>
        <w:tc>
          <w:tcPr>
            <w:tcW w:w="855" w:type="dxa"/>
          </w:tcPr>
          <w:p w14:paraId="492AE0F1" w14:textId="77777777" w:rsidR="00EB4746" w:rsidRPr="003A20DE" w:rsidRDefault="00EB4746" w:rsidP="002E24BB">
            <w:pPr>
              <w:rPr>
                <w:b/>
              </w:rPr>
            </w:pPr>
            <w:r w:rsidRPr="003A20DE">
              <w:rPr>
                <w:b/>
              </w:rPr>
              <w:t>Known By All</w:t>
            </w:r>
          </w:p>
        </w:tc>
        <w:tc>
          <w:tcPr>
            <w:tcW w:w="2694" w:type="dxa"/>
          </w:tcPr>
          <w:p w14:paraId="0D045359" w14:textId="77777777" w:rsidR="00EB4746" w:rsidRPr="003A20DE" w:rsidRDefault="00EB4746" w:rsidP="002E24BB">
            <w:pPr>
              <w:rPr>
                <w:b/>
              </w:rPr>
            </w:pPr>
            <w:r w:rsidRPr="003A20DE">
              <w:rPr>
                <w:b/>
              </w:rPr>
              <w:t>Player informed By</w:t>
            </w:r>
          </w:p>
        </w:tc>
      </w:tr>
      <w:tr w:rsidR="00EB4746" w14:paraId="2B4ECE48" w14:textId="77777777" w:rsidTr="00F917DB">
        <w:tc>
          <w:tcPr>
            <w:tcW w:w="1668" w:type="dxa"/>
          </w:tcPr>
          <w:p w14:paraId="2783A84C" w14:textId="3AD65940" w:rsidR="00EB4746" w:rsidRDefault="00EB4746" w:rsidP="002E24BB">
            <w:r>
              <w:t>Type</w:t>
            </w:r>
          </w:p>
        </w:tc>
        <w:tc>
          <w:tcPr>
            <w:tcW w:w="1701" w:type="dxa"/>
          </w:tcPr>
          <w:p w14:paraId="00DC25AF" w14:textId="43634145" w:rsidR="00EB4746" w:rsidRDefault="00EB4746" w:rsidP="00EB4746">
            <w:r>
              <w:t>Rock, fire, spikes.</w:t>
            </w:r>
          </w:p>
        </w:tc>
        <w:tc>
          <w:tcPr>
            <w:tcW w:w="2688" w:type="dxa"/>
          </w:tcPr>
          <w:p w14:paraId="189E5549" w14:textId="1F36D09F" w:rsidR="00EB4746" w:rsidRDefault="00EB4746" w:rsidP="002E24BB">
            <w:r>
              <w:t>Set on initialization.</w:t>
            </w:r>
          </w:p>
        </w:tc>
        <w:tc>
          <w:tcPr>
            <w:tcW w:w="855" w:type="dxa"/>
          </w:tcPr>
          <w:p w14:paraId="0D3A9988" w14:textId="77777777" w:rsidR="00EB4746" w:rsidRDefault="00EB4746" w:rsidP="002E24BB">
            <w:r>
              <w:t>True</w:t>
            </w:r>
          </w:p>
        </w:tc>
        <w:tc>
          <w:tcPr>
            <w:tcW w:w="2694" w:type="dxa"/>
          </w:tcPr>
          <w:p w14:paraId="1C20A461" w14:textId="6817D3BB" w:rsidR="00EB4746" w:rsidRDefault="00EB4746" w:rsidP="002E24BB">
            <w:r>
              <w:t>Graphical representation.</w:t>
            </w:r>
          </w:p>
        </w:tc>
      </w:tr>
      <w:tr w:rsidR="00EB4746" w14:paraId="5BE7803A" w14:textId="77777777" w:rsidTr="00F917DB">
        <w:tc>
          <w:tcPr>
            <w:tcW w:w="1668" w:type="dxa"/>
          </w:tcPr>
          <w:p w14:paraId="094C625C" w14:textId="6D6BB641" w:rsidR="00EB4746" w:rsidRDefault="00EB4746" w:rsidP="002E24BB">
            <w:r>
              <w:t>Damage</w:t>
            </w:r>
          </w:p>
        </w:tc>
        <w:tc>
          <w:tcPr>
            <w:tcW w:w="1701" w:type="dxa"/>
          </w:tcPr>
          <w:p w14:paraId="5266161C" w14:textId="583BCA35" w:rsidR="00EB4746" w:rsidRDefault="00EB4746" w:rsidP="002E24BB">
            <w:r>
              <w:t>20, 50 or 100.</w:t>
            </w:r>
          </w:p>
        </w:tc>
        <w:tc>
          <w:tcPr>
            <w:tcW w:w="2688" w:type="dxa"/>
          </w:tcPr>
          <w:p w14:paraId="316B1896" w14:textId="0C8854FC" w:rsidR="00EB4746" w:rsidRDefault="00EB4746" w:rsidP="002E24BB">
            <w:r>
              <w:t>The type attribute.</w:t>
            </w:r>
          </w:p>
        </w:tc>
        <w:tc>
          <w:tcPr>
            <w:tcW w:w="855" w:type="dxa"/>
          </w:tcPr>
          <w:p w14:paraId="749AFD91" w14:textId="65310BA8" w:rsidR="00EB4746" w:rsidRDefault="00EB4746" w:rsidP="002E24BB">
            <w:r>
              <w:t>True</w:t>
            </w:r>
          </w:p>
        </w:tc>
        <w:tc>
          <w:tcPr>
            <w:tcW w:w="2694" w:type="dxa"/>
          </w:tcPr>
          <w:p w14:paraId="78FEA406" w14:textId="214B97C2" w:rsidR="00EB4746" w:rsidRDefault="00EB4746" w:rsidP="002E24BB">
            <w:r>
              <w:t xml:space="preserve">Observation of </w:t>
            </w:r>
            <w:r w:rsidR="004507AB">
              <w:t>behaviour</w:t>
            </w:r>
            <w:r>
              <w:t>.</w:t>
            </w:r>
          </w:p>
        </w:tc>
      </w:tr>
      <w:tr w:rsidR="00EB4746" w14:paraId="0F8CF3F9" w14:textId="77777777" w:rsidTr="00F917DB">
        <w:tc>
          <w:tcPr>
            <w:tcW w:w="1668" w:type="dxa"/>
          </w:tcPr>
          <w:p w14:paraId="3683212A" w14:textId="128F88ED" w:rsidR="00EB4746" w:rsidRPr="002C1514" w:rsidRDefault="00EB4746" w:rsidP="00EB4746">
            <w:r>
              <w:t>Is active</w:t>
            </w:r>
          </w:p>
        </w:tc>
        <w:tc>
          <w:tcPr>
            <w:tcW w:w="1701" w:type="dxa"/>
          </w:tcPr>
          <w:p w14:paraId="5F9C0938" w14:textId="2D6194F1" w:rsidR="00EB4746" w:rsidRDefault="00B6732C" w:rsidP="002E24BB">
            <w:r>
              <w:t>True or false.</w:t>
            </w:r>
          </w:p>
        </w:tc>
        <w:tc>
          <w:tcPr>
            <w:tcW w:w="2688" w:type="dxa"/>
          </w:tcPr>
          <w:p w14:paraId="001A95B2" w14:textId="772EAA7F" w:rsidR="00EB4746" w:rsidRDefault="00B6732C" w:rsidP="00B6732C">
            <w:r>
              <w:t>Player collision with obstacle sets to false.</w:t>
            </w:r>
          </w:p>
        </w:tc>
        <w:tc>
          <w:tcPr>
            <w:tcW w:w="855" w:type="dxa"/>
          </w:tcPr>
          <w:p w14:paraId="16ED73CE" w14:textId="04C5AAE2" w:rsidR="00EB4746" w:rsidRDefault="00B6732C" w:rsidP="002E24BB">
            <w:r>
              <w:t>False</w:t>
            </w:r>
          </w:p>
        </w:tc>
        <w:tc>
          <w:tcPr>
            <w:tcW w:w="2694" w:type="dxa"/>
          </w:tcPr>
          <w:p w14:paraId="2E806AC6" w14:textId="66CF9761" w:rsidR="00EB4746" w:rsidRDefault="00B6732C" w:rsidP="002E24BB">
            <w:r>
              <w:t>N/A.</w:t>
            </w:r>
          </w:p>
        </w:tc>
      </w:tr>
    </w:tbl>
    <w:p w14:paraId="68EF1A04" w14:textId="2DD06365" w:rsidR="00B6732C" w:rsidRPr="00103515" w:rsidRDefault="00B6732C" w:rsidP="00B6732C">
      <w:pPr>
        <w:pStyle w:val="Heading3"/>
      </w:pPr>
      <w:bookmarkStart w:id="247" w:name="_Toc336701573"/>
      <w:bookmarkStart w:id="248" w:name="_Toc336872248"/>
      <w:bookmarkStart w:id="249" w:name="_Toc336877885"/>
      <w:r>
        <w:t>Camera</w:t>
      </w:r>
      <w:bookmarkEnd w:id="247"/>
      <w:bookmarkEnd w:id="248"/>
      <w:bookmarkEnd w:id="249"/>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1224BD25" w14:textId="77777777" w:rsidTr="00F917DB">
        <w:trPr>
          <w:trHeight w:val="440"/>
        </w:trPr>
        <w:tc>
          <w:tcPr>
            <w:tcW w:w="1668" w:type="dxa"/>
          </w:tcPr>
          <w:p w14:paraId="37C5FF38" w14:textId="77777777" w:rsidR="00B6732C" w:rsidRPr="003A20DE" w:rsidRDefault="00B6732C" w:rsidP="002E24BB">
            <w:pPr>
              <w:rPr>
                <w:b/>
              </w:rPr>
            </w:pPr>
            <w:r w:rsidRPr="003A20DE">
              <w:rPr>
                <w:b/>
              </w:rPr>
              <w:t>Attribute</w:t>
            </w:r>
          </w:p>
        </w:tc>
        <w:tc>
          <w:tcPr>
            <w:tcW w:w="1701" w:type="dxa"/>
          </w:tcPr>
          <w:p w14:paraId="41DCD32C" w14:textId="77777777" w:rsidR="00B6732C" w:rsidRPr="003A20DE" w:rsidRDefault="00B6732C" w:rsidP="002E24BB">
            <w:pPr>
              <w:rPr>
                <w:b/>
              </w:rPr>
            </w:pPr>
            <w:r w:rsidRPr="003A20DE">
              <w:rPr>
                <w:b/>
              </w:rPr>
              <w:t>States</w:t>
            </w:r>
          </w:p>
        </w:tc>
        <w:tc>
          <w:tcPr>
            <w:tcW w:w="2688" w:type="dxa"/>
          </w:tcPr>
          <w:p w14:paraId="4F9E11EE" w14:textId="77777777" w:rsidR="00B6732C" w:rsidRPr="003A20DE" w:rsidRDefault="00B6732C" w:rsidP="002E24BB">
            <w:pPr>
              <w:rPr>
                <w:b/>
              </w:rPr>
            </w:pPr>
            <w:r w:rsidRPr="003A20DE">
              <w:rPr>
                <w:b/>
              </w:rPr>
              <w:t>Changed By</w:t>
            </w:r>
          </w:p>
        </w:tc>
        <w:tc>
          <w:tcPr>
            <w:tcW w:w="855" w:type="dxa"/>
          </w:tcPr>
          <w:p w14:paraId="7E22B438" w14:textId="77777777" w:rsidR="00B6732C" w:rsidRPr="003A20DE" w:rsidRDefault="00B6732C" w:rsidP="002E24BB">
            <w:pPr>
              <w:rPr>
                <w:b/>
              </w:rPr>
            </w:pPr>
            <w:r w:rsidRPr="003A20DE">
              <w:rPr>
                <w:b/>
              </w:rPr>
              <w:t>Known By All</w:t>
            </w:r>
          </w:p>
        </w:tc>
        <w:tc>
          <w:tcPr>
            <w:tcW w:w="2694" w:type="dxa"/>
          </w:tcPr>
          <w:p w14:paraId="1468C39B" w14:textId="77777777" w:rsidR="00B6732C" w:rsidRPr="003A20DE" w:rsidRDefault="00B6732C" w:rsidP="002E24BB">
            <w:pPr>
              <w:rPr>
                <w:b/>
              </w:rPr>
            </w:pPr>
            <w:r w:rsidRPr="003A20DE">
              <w:rPr>
                <w:b/>
              </w:rPr>
              <w:t>Player informed By</w:t>
            </w:r>
          </w:p>
        </w:tc>
      </w:tr>
      <w:tr w:rsidR="00B6732C" w14:paraId="2F76001F" w14:textId="77777777" w:rsidTr="00F917DB">
        <w:tc>
          <w:tcPr>
            <w:tcW w:w="1668" w:type="dxa"/>
          </w:tcPr>
          <w:p w14:paraId="2678F1E2" w14:textId="460A4C63" w:rsidR="00B6732C" w:rsidRDefault="00B6732C" w:rsidP="002E24BB">
            <w:r>
              <w:t>Has taken photo</w:t>
            </w:r>
          </w:p>
        </w:tc>
        <w:tc>
          <w:tcPr>
            <w:tcW w:w="1701" w:type="dxa"/>
          </w:tcPr>
          <w:p w14:paraId="08E442D9" w14:textId="44009631" w:rsidR="00B6732C" w:rsidRDefault="00B6732C" w:rsidP="002E24BB">
            <w:r>
              <w:t>True or false.</w:t>
            </w:r>
          </w:p>
        </w:tc>
        <w:tc>
          <w:tcPr>
            <w:tcW w:w="2688" w:type="dxa"/>
          </w:tcPr>
          <w:p w14:paraId="37E526D8" w14:textId="2B825472" w:rsidR="00B6732C" w:rsidRDefault="00B6732C" w:rsidP="002E24BB">
            <w:r>
              <w:t>Collision with player.</w:t>
            </w:r>
          </w:p>
        </w:tc>
        <w:tc>
          <w:tcPr>
            <w:tcW w:w="855" w:type="dxa"/>
          </w:tcPr>
          <w:p w14:paraId="6D100628" w14:textId="77777777" w:rsidR="00B6732C" w:rsidRDefault="00B6732C" w:rsidP="002E24BB">
            <w:r>
              <w:t>True</w:t>
            </w:r>
          </w:p>
        </w:tc>
        <w:tc>
          <w:tcPr>
            <w:tcW w:w="2694" w:type="dxa"/>
          </w:tcPr>
          <w:p w14:paraId="1AC916A2" w14:textId="705E7D99" w:rsidR="00B6732C" w:rsidRDefault="00B6732C" w:rsidP="002E24BB">
            <w:r>
              <w:t>Sound effect and on screen flash.</w:t>
            </w:r>
          </w:p>
        </w:tc>
      </w:tr>
      <w:tr w:rsidR="000B7367" w14:paraId="48331DB1" w14:textId="77777777" w:rsidTr="00F917DB">
        <w:tc>
          <w:tcPr>
            <w:tcW w:w="1668" w:type="dxa"/>
          </w:tcPr>
          <w:p w14:paraId="42DE292C" w14:textId="6C06E4CB" w:rsidR="000B7367" w:rsidRDefault="000B7367" w:rsidP="002E24BB">
            <w:r>
              <w:t>Photo</w:t>
            </w:r>
          </w:p>
        </w:tc>
        <w:tc>
          <w:tcPr>
            <w:tcW w:w="1701" w:type="dxa"/>
          </w:tcPr>
          <w:p w14:paraId="5FDE4F41" w14:textId="4D067371" w:rsidR="000B7367" w:rsidRDefault="000B7367" w:rsidP="000B7367">
            <w:r>
              <w:t>Null or created.</w:t>
            </w:r>
          </w:p>
        </w:tc>
        <w:tc>
          <w:tcPr>
            <w:tcW w:w="2688" w:type="dxa"/>
          </w:tcPr>
          <w:p w14:paraId="6E935B62" w14:textId="6A435406" w:rsidR="000B7367" w:rsidRDefault="000B7367" w:rsidP="002E24BB">
            <w:r>
              <w:t>Has taken photo attribute.</w:t>
            </w:r>
          </w:p>
        </w:tc>
        <w:tc>
          <w:tcPr>
            <w:tcW w:w="855" w:type="dxa"/>
          </w:tcPr>
          <w:p w14:paraId="2625B896" w14:textId="33FB60B8" w:rsidR="000B7367" w:rsidRDefault="000B7367" w:rsidP="002E24BB">
            <w:r>
              <w:t>False</w:t>
            </w:r>
          </w:p>
        </w:tc>
        <w:tc>
          <w:tcPr>
            <w:tcW w:w="2694" w:type="dxa"/>
          </w:tcPr>
          <w:p w14:paraId="1027213F" w14:textId="4DBA33F5" w:rsidR="000B7367" w:rsidRDefault="000B7367" w:rsidP="002E24BB">
            <w:r>
              <w:t>N/A.</w:t>
            </w:r>
          </w:p>
        </w:tc>
      </w:tr>
    </w:tbl>
    <w:p w14:paraId="09D4064F" w14:textId="6F6D681B" w:rsidR="00B6732C" w:rsidRPr="00103515" w:rsidRDefault="00B6732C" w:rsidP="00B6732C">
      <w:pPr>
        <w:pStyle w:val="Heading3"/>
      </w:pPr>
      <w:bookmarkStart w:id="250" w:name="_Toc336701574"/>
      <w:bookmarkStart w:id="251" w:name="_Toc336872249"/>
      <w:bookmarkStart w:id="252" w:name="_Toc336877886"/>
      <w:r>
        <w:t>Start Position</w:t>
      </w:r>
      <w:bookmarkEnd w:id="250"/>
      <w:bookmarkEnd w:id="251"/>
      <w:bookmarkEnd w:id="252"/>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FE65F2" w14:textId="77777777" w:rsidTr="00F917DB">
        <w:trPr>
          <w:trHeight w:val="440"/>
        </w:trPr>
        <w:tc>
          <w:tcPr>
            <w:tcW w:w="1668" w:type="dxa"/>
          </w:tcPr>
          <w:p w14:paraId="2602AD89" w14:textId="77777777" w:rsidR="00B6732C" w:rsidRPr="003A20DE" w:rsidRDefault="00B6732C" w:rsidP="002E24BB">
            <w:pPr>
              <w:rPr>
                <w:b/>
              </w:rPr>
            </w:pPr>
            <w:r w:rsidRPr="003A20DE">
              <w:rPr>
                <w:b/>
              </w:rPr>
              <w:t>Attribute</w:t>
            </w:r>
          </w:p>
        </w:tc>
        <w:tc>
          <w:tcPr>
            <w:tcW w:w="1701" w:type="dxa"/>
          </w:tcPr>
          <w:p w14:paraId="4FC83A62" w14:textId="77777777" w:rsidR="00B6732C" w:rsidRPr="003A20DE" w:rsidRDefault="00B6732C" w:rsidP="002E24BB">
            <w:pPr>
              <w:rPr>
                <w:b/>
              </w:rPr>
            </w:pPr>
            <w:r w:rsidRPr="003A20DE">
              <w:rPr>
                <w:b/>
              </w:rPr>
              <w:t>States</w:t>
            </w:r>
          </w:p>
        </w:tc>
        <w:tc>
          <w:tcPr>
            <w:tcW w:w="2688" w:type="dxa"/>
          </w:tcPr>
          <w:p w14:paraId="4F74A4BB" w14:textId="77777777" w:rsidR="00B6732C" w:rsidRPr="003A20DE" w:rsidRDefault="00B6732C" w:rsidP="002E24BB">
            <w:pPr>
              <w:rPr>
                <w:b/>
              </w:rPr>
            </w:pPr>
            <w:r w:rsidRPr="003A20DE">
              <w:rPr>
                <w:b/>
              </w:rPr>
              <w:t>Changed By</w:t>
            </w:r>
          </w:p>
        </w:tc>
        <w:tc>
          <w:tcPr>
            <w:tcW w:w="855" w:type="dxa"/>
          </w:tcPr>
          <w:p w14:paraId="48E07FB0" w14:textId="77777777" w:rsidR="00B6732C" w:rsidRPr="003A20DE" w:rsidRDefault="00B6732C" w:rsidP="002E24BB">
            <w:pPr>
              <w:rPr>
                <w:b/>
              </w:rPr>
            </w:pPr>
            <w:r w:rsidRPr="003A20DE">
              <w:rPr>
                <w:b/>
              </w:rPr>
              <w:t>Known By All</w:t>
            </w:r>
          </w:p>
        </w:tc>
        <w:tc>
          <w:tcPr>
            <w:tcW w:w="2694" w:type="dxa"/>
          </w:tcPr>
          <w:p w14:paraId="678F5009" w14:textId="77777777" w:rsidR="00B6732C" w:rsidRPr="003A20DE" w:rsidRDefault="00B6732C" w:rsidP="002E24BB">
            <w:pPr>
              <w:rPr>
                <w:b/>
              </w:rPr>
            </w:pPr>
            <w:r w:rsidRPr="003A20DE">
              <w:rPr>
                <w:b/>
              </w:rPr>
              <w:t>Player informed By</w:t>
            </w:r>
          </w:p>
        </w:tc>
      </w:tr>
      <w:tr w:rsidR="00B6732C" w14:paraId="6399091A" w14:textId="77777777" w:rsidTr="00F917DB">
        <w:tc>
          <w:tcPr>
            <w:tcW w:w="1668" w:type="dxa"/>
          </w:tcPr>
          <w:p w14:paraId="5D99FEB5" w14:textId="52B2690A" w:rsidR="00B6732C" w:rsidRDefault="00B6732C" w:rsidP="002E24BB">
            <w:r>
              <w:t>Player has left</w:t>
            </w:r>
          </w:p>
        </w:tc>
        <w:tc>
          <w:tcPr>
            <w:tcW w:w="1701" w:type="dxa"/>
          </w:tcPr>
          <w:p w14:paraId="77CD4117" w14:textId="0FC83B3E" w:rsidR="00B6732C" w:rsidRDefault="00B6732C" w:rsidP="002E24BB">
            <w:r>
              <w:t>True or false.</w:t>
            </w:r>
          </w:p>
        </w:tc>
        <w:tc>
          <w:tcPr>
            <w:tcW w:w="2688" w:type="dxa"/>
          </w:tcPr>
          <w:p w14:paraId="1846F94F" w14:textId="5ECEBA98" w:rsidR="00B6732C" w:rsidRDefault="00B6732C" w:rsidP="00B6732C">
            <w:r>
              <w:t>False once the player leaving the collision area.</w:t>
            </w:r>
          </w:p>
        </w:tc>
        <w:tc>
          <w:tcPr>
            <w:tcW w:w="855" w:type="dxa"/>
          </w:tcPr>
          <w:p w14:paraId="75D6F92E" w14:textId="03257EA7" w:rsidR="00B6732C" w:rsidRDefault="00B6732C" w:rsidP="002E24BB">
            <w:r>
              <w:t>True</w:t>
            </w:r>
          </w:p>
        </w:tc>
        <w:tc>
          <w:tcPr>
            <w:tcW w:w="2694" w:type="dxa"/>
          </w:tcPr>
          <w:p w14:paraId="53223D5D" w14:textId="75B30362" w:rsidR="00B6732C" w:rsidRDefault="00B6732C" w:rsidP="002E24BB">
            <w:r>
              <w:t>Screen starts scrolling.</w:t>
            </w:r>
          </w:p>
        </w:tc>
      </w:tr>
    </w:tbl>
    <w:p w14:paraId="18DAD88A" w14:textId="3BA4C86D" w:rsidR="00B6732C" w:rsidRPr="00103515" w:rsidRDefault="00B6732C" w:rsidP="00B6732C">
      <w:pPr>
        <w:pStyle w:val="Heading3"/>
      </w:pPr>
      <w:bookmarkStart w:id="253" w:name="_Toc336701575"/>
      <w:bookmarkStart w:id="254" w:name="_Toc336872250"/>
      <w:bookmarkStart w:id="255" w:name="_Toc336877887"/>
      <w:r>
        <w:lastRenderedPageBreak/>
        <w:t>End Position</w:t>
      </w:r>
      <w:bookmarkEnd w:id="253"/>
      <w:bookmarkEnd w:id="254"/>
      <w:bookmarkEnd w:id="255"/>
    </w:p>
    <w:tbl>
      <w:tblPr>
        <w:tblStyle w:val="TableGrid"/>
        <w:tblW w:w="9606" w:type="dxa"/>
        <w:tblLook w:val="04A0" w:firstRow="1" w:lastRow="0" w:firstColumn="1" w:lastColumn="0" w:noHBand="0" w:noVBand="1"/>
      </w:tblPr>
      <w:tblGrid>
        <w:gridCol w:w="1668"/>
        <w:gridCol w:w="1701"/>
        <w:gridCol w:w="2688"/>
        <w:gridCol w:w="855"/>
        <w:gridCol w:w="2694"/>
      </w:tblGrid>
      <w:tr w:rsidR="00B6732C" w14:paraId="7F7DCF01" w14:textId="77777777" w:rsidTr="00F917DB">
        <w:trPr>
          <w:trHeight w:val="440"/>
        </w:trPr>
        <w:tc>
          <w:tcPr>
            <w:tcW w:w="1668" w:type="dxa"/>
          </w:tcPr>
          <w:p w14:paraId="1EB1D38B" w14:textId="77777777" w:rsidR="00B6732C" w:rsidRPr="003A20DE" w:rsidRDefault="00B6732C" w:rsidP="002E24BB">
            <w:pPr>
              <w:rPr>
                <w:b/>
              </w:rPr>
            </w:pPr>
            <w:r w:rsidRPr="003A20DE">
              <w:rPr>
                <w:b/>
              </w:rPr>
              <w:t>Attribute</w:t>
            </w:r>
          </w:p>
        </w:tc>
        <w:tc>
          <w:tcPr>
            <w:tcW w:w="1701" w:type="dxa"/>
          </w:tcPr>
          <w:p w14:paraId="270D31D2" w14:textId="77777777" w:rsidR="00B6732C" w:rsidRPr="003A20DE" w:rsidRDefault="00B6732C" w:rsidP="002E24BB">
            <w:pPr>
              <w:rPr>
                <w:b/>
              </w:rPr>
            </w:pPr>
            <w:r w:rsidRPr="003A20DE">
              <w:rPr>
                <w:b/>
              </w:rPr>
              <w:t>States</w:t>
            </w:r>
          </w:p>
        </w:tc>
        <w:tc>
          <w:tcPr>
            <w:tcW w:w="2688" w:type="dxa"/>
          </w:tcPr>
          <w:p w14:paraId="403D1337" w14:textId="77777777" w:rsidR="00B6732C" w:rsidRPr="003A20DE" w:rsidRDefault="00B6732C" w:rsidP="002E24BB">
            <w:pPr>
              <w:rPr>
                <w:b/>
              </w:rPr>
            </w:pPr>
            <w:r w:rsidRPr="003A20DE">
              <w:rPr>
                <w:b/>
              </w:rPr>
              <w:t>Changed By</w:t>
            </w:r>
          </w:p>
        </w:tc>
        <w:tc>
          <w:tcPr>
            <w:tcW w:w="855" w:type="dxa"/>
          </w:tcPr>
          <w:p w14:paraId="0216FB3A" w14:textId="77777777" w:rsidR="00B6732C" w:rsidRPr="003A20DE" w:rsidRDefault="00B6732C" w:rsidP="002E24BB">
            <w:pPr>
              <w:rPr>
                <w:b/>
              </w:rPr>
            </w:pPr>
            <w:r w:rsidRPr="003A20DE">
              <w:rPr>
                <w:b/>
              </w:rPr>
              <w:t>Known By All</w:t>
            </w:r>
          </w:p>
        </w:tc>
        <w:tc>
          <w:tcPr>
            <w:tcW w:w="2694" w:type="dxa"/>
          </w:tcPr>
          <w:p w14:paraId="46B0962B" w14:textId="77777777" w:rsidR="00B6732C" w:rsidRPr="003A20DE" w:rsidRDefault="00B6732C" w:rsidP="002E24BB">
            <w:pPr>
              <w:rPr>
                <w:b/>
              </w:rPr>
            </w:pPr>
            <w:r w:rsidRPr="003A20DE">
              <w:rPr>
                <w:b/>
              </w:rPr>
              <w:t>Player informed By</w:t>
            </w:r>
          </w:p>
        </w:tc>
      </w:tr>
      <w:tr w:rsidR="00B6732C" w14:paraId="725C33D8" w14:textId="77777777" w:rsidTr="00F917DB">
        <w:tc>
          <w:tcPr>
            <w:tcW w:w="1668" w:type="dxa"/>
          </w:tcPr>
          <w:p w14:paraId="187B52FA" w14:textId="7A483D0F" w:rsidR="00B6732C" w:rsidRDefault="00B6732C" w:rsidP="00B6732C">
            <w:r>
              <w:t>Player has arrived</w:t>
            </w:r>
          </w:p>
        </w:tc>
        <w:tc>
          <w:tcPr>
            <w:tcW w:w="1701" w:type="dxa"/>
          </w:tcPr>
          <w:p w14:paraId="4E2AECCD" w14:textId="77777777" w:rsidR="00B6732C" w:rsidRDefault="00B6732C" w:rsidP="002E24BB">
            <w:r>
              <w:t>True or false.</w:t>
            </w:r>
          </w:p>
        </w:tc>
        <w:tc>
          <w:tcPr>
            <w:tcW w:w="2688" w:type="dxa"/>
          </w:tcPr>
          <w:p w14:paraId="5FCB6636" w14:textId="526F62D4" w:rsidR="00B6732C" w:rsidRDefault="00B6732C" w:rsidP="00B6732C">
            <w:r>
              <w:t>True once the player enters the collision area.</w:t>
            </w:r>
          </w:p>
        </w:tc>
        <w:tc>
          <w:tcPr>
            <w:tcW w:w="855" w:type="dxa"/>
          </w:tcPr>
          <w:p w14:paraId="191D1B7B" w14:textId="3F139B2F" w:rsidR="00B6732C" w:rsidRDefault="0097647D" w:rsidP="002E24BB">
            <w:r>
              <w:t>T</w:t>
            </w:r>
            <w:r w:rsidR="00B6732C">
              <w:t>rue</w:t>
            </w:r>
          </w:p>
        </w:tc>
        <w:tc>
          <w:tcPr>
            <w:tcW w:w="2694" w:type="dxa"/>
          </w:tcPr>
          <w:p w14:paraId="0CB40CD0" w14:textId="014B52C2" w:rsidR="00B6732C" w:rsidRDefault="00B6732C" w:rsidP="002E24BB">
            <w:r>
              <w:t>Level completion.</w:t>
            </w:r>
          </w:p>
        </w:tc>
      </w:tr>
    </w:tbl>
    <w:p w14:paraId="1312927F" w14:textId="77777777" w:rsidR="00B6732C" w:rsidRDefault="00B6732C" w:rsidP="00C00F75">
      <w:pPr>
        <w:pStyle w:val="Heading2"/>
      </w:pPr>
    </w:p>
    <w:p w14:paraId="7001A23B" w14:textId="77777777" w:rsidR="00C00F75" w:rsidRDefault="00C00F75" w:rsidP="00C00F75">
      <w:pPr>
        <w:pStyle w:val="Heading2"/>
      </w:pPr>
      <w:bookmarkStart w:id="256" w:name="_Toc336877888"/>
      <w:bookmarkStart w:id="257" w:name="_Toc342723457"/>
      <w:r>
        <w:t>Actions</w:t>
      </w:r>
      <w:bookmarkEnd w:id="256"/>
      <w:bookmarkEnd w:id="257"/>
    </w:p>
    <w:p w14:paraId="4A8AC17E" w14:textId="7B9476EA" w:rsidR="00B6732C" w:rsidRDefault="00B6732C" w:rsidP="00B6732C">
      <w:pPr>
        <w:pStyle w:val="Heading3"/>
      </w:pPr>
      <w:bookmarkStart w:id="258" w:name="_Toc336701577"/>
      <w:bookmarkStart w:id="259" w:name="_Toc336872252"/>
      <w:bookmarkStart w:id="260" w:name="_Toc336877889"/>
      <w:r>
        <w:t>Jump</w:t>
      </w:r>
      <w:r w:rsidR="000B7367">
        <w:t xml:space="preserve"> (Up)</w:t>
      </w:r>
      <w:bookmarkEnd w:id="258"/>
      <w:bookmarkEnd w:id="259"/>
      <w:bookmarkEnd w:id="260"/>
    </w:p>
    <w:p w14:paraId="09A2E074" w14:textId="0725BAF8" w:rsidR="000B7367" w:rsidRDefault="00B6732C" w:rsidP="00B6732C">
      <w:r>
        <w:t xml:space="preserve">The player </w:t>
      </w:r>
      <w:r w:rsidR="000B7367">
        <w:t xml:space="preserve">can jump </w:t>
      </w:r>
      <w:r w:rsidR="004E3955">
        <w:t xml:space="preserve">up </w:t>
      </w:r>
      <w:r w:rsidR="000B7367">
        <w:t xml:space="preserve">to avoid obstacles. The player </w:t>
      </w:r>
      <w:r w:rsidR="004E3955">
        <w:t>can</w:t>
      </w:r>
      <w:r w:rsidR="000B7367">
        <w:t xml:space="preserve"> jump</w:t>
      </w:r>
      <w:r w:rsidR="004E3955">
        <w:t xml:space="preserve"> out of the mine cart or jump to a higher platform. </w:t>
      </w:r>
      <w:r w:rsidR="000B7367">
        <w:t>This ensures the player’s survival.</w:t>
      </w:r>
    </w:p>
    <w:p w14:paraId="3C478484" w14:textId="5E6164B2" w:rsidR="00B6732C" w:rsidRDefault="000B7367" w:rsidP="00B6732C">
      <w:r>
        <w:t>The player may also jump</w:t>
      </w:r>
      <w:r w:rsidR="004E3955">
        <w:t xml:space="preserve"> up</w:t>
      </w:r>
      <w:r>
        <w:t xml:space="preserve"> to access different map areas. This can lead to the player achieving bonuses. </w:t>
      </w:r>
    </w:p>
    <w:p w14:paraId="5F44F407" w14:textId="3F1941B3" w:rsidR="000B7367" w:rsidRDefault="000B7367" w:rsidP="00B6732C">
      <w:r>
        <w:t>This</w:t>
      </w:r>
      <w:r w:rsidR="004E3955">
        <w:t xml:space="preserve"> </w:t>
      </w:r>
      <w:r>
        <w:t xml:space="preserve">is achieved </w:t>
      </w:r>
      <w:r w:rsidR="004E3955">
        <w:t>by</w:t>
      </w:r>
      <w:r>
        <w:t xml:space="preserve"> the player</w:t>
      </w:r>
      <w:r w:rsidR="004E3955" w:rsidRPr="004E3955">
        <w:t xml:space="preserve"> </w:t>
      </w:r>
      <w:r w:rsidR="004E3955">
        <w:t>physically</w:t>
      </w:r>
      <w:r>
        <w:t xml:space="preserve"> jumping on the spot.</w:t>
      </w:r>
    </w:p>
    <w:p w14:paraId="581E137D" w14:textId="442DDCD9" w:rsidR="000E2BC6" w:rsidRDefault="000E2BC6" w:rsidP="00B6732C">
      <w:r w:rsidRPr="000E2BC6">
        <w:rPr>
          <w:noProof/>
          <w:lang w:val="en-IE" w:eastAsia="en-IE"/>
        </w:rPr>
        <w:drawing>
          <wp:inline distT="0" distB="0" distL="0" distR="0" wp14:anchorId="2E7E53AA" wp14:editId="6A73B8CF">
            <wp:extent cx="236220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6488" cy="1485305"/>
                    </a:xfrm>
                    <a:prstGeom prst="rect">
                      <a:avLst/>
                    </a:prstGeom>
                  </pic:spPr>
                </pic:pic>
              </a:graphicData>
            </a:graphic>
          </wp:inline>
        </w:drawing>
      </w:r>
    </w:p>
    <w:p w14:paraId="74F366A0" w14:textId="16BD1A97" w:rsidR="004E3955" w:rsidRDefault="004E3955" w:rsidP="004E3955">
      <w:pPr>
        <w:pStyle w:val="Heading3"/>
      </w:pPr>
      <w:bookmarkStart w:id="261" w:name="_Toc336701578"/>
      <w:bookmarkStart w:id="262" w:name="_Toc336872253"/>
      <w:bookmarkStart w:id="263" w:name="_Toc336877890"/>
      <w:r>
        <w:t>Jump (Down)</w:t>
      </w:r>
      <w:bookmarkEnd w:id="261"/>
      <w:bookmarkEnd w:id="262"/>
      <w:bookmarkEnd w:id="263"/>
    </w:p>
    <w:p w14:paraId="3B03A84A" w14:textId="061D64DC" w:rsidR="004E3955" w:rsidRDefault="004E3955" w:rsidP="004E3955">
      <w:r>
        <w:t>The player can jump down to avoid obstacles. The player can jump into the mine cart from a platform or jump to a lower platform. This ensures the player’s survival.</w:t>
      </w:r>
    </w:p>
    <w:p w14:paraId="165BE11F" w14:textId="5960EA46" w:rsidR="004E3955" w:rsidRDefault="004E3955" w:rsidP="004E3955">
      <w:r>
        <w:t xml:space="preserve">The player may also jump down to access different map areas. This can lead to the player achieving bonuses. </w:t>
      </w:r>
    </w:p>
    <w:p w14:paraId="5DD82B9D" w14:textId="1E28EA58" w:rsidR="004E3955" w:rsidRDefault="004E3955" w:rsidP="004E3955">
      <w:r>
        <w:t>This is achieved by the player</w:t>
      </w:r>
      <w:r w:rsidRPr="004E3955">
        <w:t xml:space="preserve"> </w:t>
      </w:r>
      <w:r>
        <w:t>physically crouching on the spot.</w:t>
      </w:r>
    </w:p>
    <w:p w14:paraId="11C6C3F4" w14:textId="091386FE" w:rsidR="000E2BC6" w:rsidRDefault="000E2BC6" w:rsidP="004E3955">
      <w:r w:rsidRPr="000E2BC6">
        <w:rPr>
          <w:noProof/>
          <w:lang w:val="en-IE" w:eastAsia="en-IE"/>
        </w:rPr>
        <w:drawing>
          <wp:inline distT="0" distB="0" distL="0" distR="0" wp14:anchorId="4D2E81DC" wp14:editId="7B2EC087">
            <wp:extent cx="2419350" cy="1512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26757" cy="1516723"/>
                    </a:xfrm>
                    <a:prstGeom prst="rect">
                      <a:avLst/>
                    </a:prstGeom>
                  </pic:spPr>
                </pic:pic>
              </a:graphicData>
            </a:graphic>
          </wp:inline>
        </w:drawing>
      </w:r>
    </w:p>
    <w:p w14:paraId="68D1AFC9" w14:textId="7F8502B6" w:rsidR="00B6732C" w:rsidRDefault="00B6732C" w:rsidP="00B6732C">
      <w:pPr>
        <w:pStyle w:val="Heading3"/>
      </w:pPr>
      <w:bookmarkStart w:id="264" w:name="_Toc336701579"/>
      <w:bookmarkStart w:id="265" w:name="_Toc336872254"/>
      <w:bookmarkStart w:id="266" w:name="_Toc336877891"/>
      <w:r>
        <w:lastRenderedPageBreak/>
        <w:t>Run</w:t>
      </w:r>
      <w:bookmarkEnd w:id="264"/>
      <w:bookmarkEnd w:id="265"/>
      <w:bookmarkEnd w:id="266"/>
    </w:p>
    <w:p w14:paraId="233605EF" w14:textId="6A8E67F4" w:rsidR="004E3955" w:rsidRDefault="000B7367" w:rsidP="00B6732C">
      <w:r>
        <w:t xml:space="preserve">The player must run while out of the mine cart to avoid the scrolling screen from catching up with them and the subsequent death that would ensue.  </w:t>
      </w:r>
    </w:p>
    <w:p w14:paraId="1E85684D" w14:textId="6029E311" w:rsidR="000B7367" w:rsidRDefault="000B7367" w:rsidP="00B6732C">
      <w:r>
        <w:t>This is achieved by the player</w:t>
      </w:r>
      <w:r w:rsidR="004E3955" w:rsidRPr="004E3955">
        <w:t xml:space="preserve"> </w:t>
      </w:r>
      <w:r w:rsidR="004E3955">
        <w:t>physically</w:t>
      </w:r>
      <w:r>
        <w:t xml:space="preserve"> running/jogging on the spot.</w:t>
      </w:r>
    </w:p>
    <w:p w14:paraId="602B1CB6" w14:textId="65CB0A8A" w:rsidR="000E2BC6" w:rsidRDefault="000E2BC6" w:rsidP="00B6732C">
      <w:r w:rsidRPr="000E2BC6">
        <w:rPr>
          <w:noProof/>
          <w:lang w:val="en-IE" w:eastAsia="en-IE"/>
        </w:rPr>
        <w:drawing>
          <wp:inline distT="0" distB="0" distL="0" distR="0" wp14:anchorId="3960403A" wp14:editId="18B560BC">
            <wp:extent cx="265176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59913" cy="1662445"/>
                    </a:xfrm>
                    <a:prstGeom prst="rect">
                      <a:avLst/>
                    </a:prstGeom>
                  </pic:spPr>
                </pic:pic>
              </a:graphicData>
            </a:graphic>
          </wp:inline>
        </w:drawing>
      </w:r>
    </w:p>
    <w:p w14:paraId="2CC5F5C2" w14:textId="1C82186B" w:rsidR="00B6732C" w:rsidRDefault="00B6732C" w:rsidP="00B6732C">
      <w:pPr>
        <w:pStyle w:val="Heading3"/>
      </w:pPr>
      <w:bookmarkStart w:id="267" w:name="_Toc336701580"/>
      <w:bookmarkStart w:id="268" w:name="_Toc336872255"/>
      <w:bookmarkStart w:id="269" w:name="_Toc336877892"/>
      <w:r>
        <w:t>Crouch</w:t>
      </w:r>
      <w:bookmarkEnd w:id="267"/>
      <w:bookmarkEnd w:id="268"/>
      <w:bookmarkEnd w:id="269"/>
    </w:p>
    <w:p w14:paraId="22E2CE71" w14:textId="72169CDD" w:rsidR="000B7367" w:rsidRDefault="000B7367" w:rsidP="00B6732C">
      <w:r>
        <w:t>The player must crouch while in the mine cart to avoid obstacles. This ensures the player’s survival.</w:t>
      </w:r>
    </w:p>
    <w:p w14:paraId="7E8573B7" w14:textId="180B7461" w:rsidR="000B7367" w:rsidRDefault="000B7367" w:rsidP="00B6732C">
      <w:r>
        <w:t>This is</w:t>
      </w:r>
      <w:r w:rsidR="004E3955">
        <w:t xml:space="preserve"> achieved by the player physically crouching on the spot.</w:t>
      </w:r>
    </w:p>
    <w:p w14:paraId="4D2CF7DB" w14:textId="2ED8D6B3" w:rsidR="000E2BC6" w:rsidRDefault="000E2BC6" w:rsidP="00B6732C">
      <w:r w:rsidRPr="000E2BC6">
        <w:rPr>
          <w:noProof/>
          <w:lang w:val="en-IE" w:eastAsia="en-IE"/>
        </w:rPr>
        <w:drawing>
          <wp:inline distT="0" distB="0" distL="0" distR="0" wp14:anchorId="4FB15FC7" wp14:editId="46640103">
            <wp:extent cx="27432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9937" cy="1718711"/>
                    </a:xfrm>
                    <a:prstGeom prst="rect">
                      <a:avLst/>
                    </a:prstGeom>
                  </pic:spPr>
                </pic:pic>
              </a:graphicData>
            </a:graphic>
          </wp:inline>
        </w:drawing>
      </w:r>
    </w:p>
    <w:p w14:paraId="6E43EA57" w14:textId="1415E297" w:rsidR="004E3955" w:rsidRDefault="004E3955" w:rsidP="004E3955">
      <w:pPr>
        <w:pStyle w:val="Heading3"/>
      </w:pPr>
      <w:bookmarkStart w:id="270" w:name="_Toc336701581"/>
      <w:bookmarkStart w:id="271" w:name="_Toc336872256"/>
      <w:bookmarkStart w:id="272" w:name="_Toc336877893"/>
      <w:r>
        <w:t>Move (In Cart)</w:t>
      </w:r>
      <w:bookmarkEnd w:id="270"/>
      <w:bookmarkEnd w:id="271"/>
      <w:bookmarkEnd w:id="272"/>
    </w:p>
    <w:p w14:paraId="7B732231" w14:textId="0AF3A39F" w:rsidR="004E3955" w:rsidRDefault="004E3955" w:rsidP="004E3955">
      <w:r>
        <w:t>The player can move in the mining cart</w:t>
      </w:r>
      <w:r w:rsidRPr="004E3955">
        <w:t xml:space="preserve"> </w:t>
      </w:r>
      <w:r>
        <w:t xml:space="preserve">to avoid the scrolling screen from catching up with them and the subsequent death that would ensue.  </w:t>
      </w:r>
    </w:p>
    <w:p w14:paraId="4D691075" w14:textId="14BCFFA7" w:rsidR="004E3955" w:rsidRDefault="00CE0333" w:rsidP="00B6732C">
      <w:r>
        <w:t>This is achieved by the player jumping or falling into the mining cart.</w:t>
      </w:r>
    </w:p>
    <w:p w14:paraId="1B5D9106" w14:textId="3D4A10BE" w:rsidR="00B6732C" w:rsidRDefault="004E3955" w:rsidP="00B6732C">
      <w:pPr>
        <w:pStyle w:val="Heading3"/>
      </w:pPr>
      <w:bookmarkStart w:id="273" w:name="_Toc336701582"/>
      <w:bookmarkStart w:id="274" w:name="_Toc336872257"/>
      <w:bookmarkStart w:id="275" w:name="_Toc336877894"/>
      <w:r>
        <w:t>Collect</w:t>
      </w:r>
      <w:bookmarkEnd w:id="273"/>
      <w:bookmarkEnd w:id="274"/>
      <w:bookmarkEnd w:id="275"/>
    </w:p>
    <w:p w14:paraId="20AC58DE" w14:textId="77777777" w:rsidR="004E3955" w:rsidRDefault="004E3955" w:rsidP="00B6732C">
      <w:r>
        <w:t>The player may collect valuable objects or power-ups.</w:t>
      </w:r>
    </w:p>
    <w:p w14:paraId="6F914DD9" w14:textId="7245471A" w:rsidR="00B6732C" w:rsidRDefault="004E3955" w:rsidP="00B6732C">
      <w:r>
        <w:t>This is achieved by the player colliding with the</w:t>
      </w:r>
      <w:r w:rsidR="00CE0333">
        <w:t xml:space="preserve"> collectable</w:t>
      </w:r>
      <w:r>
        <w:t xml:space="preserve"> object, either while running or </w:t>
      </w:r>
      <w:r w:rsidR="00CE0333">
        <w:t xml:space="preserve">while </w:t>
      </w:r>
      <w:r>
        <w:t>travelling in the cart.</w:t>
      </w:r>
    </w:p>
    <w:p w14:paraId="5C52B016" w14:textId="0084467D" w:rsidR="00B6732C" w:rsidRDefault="00CE0333" w:rsidP="00B6732C">
      <w:pPr>
        <w:pStyle w:val="Heading3"/>
      </w:pPr>
      <w:bookmarkStart w:id="276" w:name="_Toc336701583"/>
      <w:bookmarkStart w:id="277" w:name="_Toc336872258"/>
      <w:bookmarkStart w:id="278" w:name="_Toc336877895"/>
      <w:r>
        <w:t>Crash</w:t>
      </w:r>
      <w:bookmarkEnd w:id="276"/>
      <w:bookmarkEnd w:id="277"/>
      <w:bookmarkEnd w:id="278"/>
    </w:p>
    <w:p w14:paraId="6B3A2D0F" w14:textId="75C262BB" w:rsidR="00B6732C" w:rsidRDefault="00CE0333" w:rsidP="00B6732C">
      <w:r>
        <w:t>The player may crash into obstacles. This causes the player’s health to decrease.</w:t>
      </w:r>
    </w:p>
    <w:p w14:paraId="3DE5D6D4" w14:textId="3B8B5A64" w:rsidR="00CE0333" w:rsidRDefault="00CE0333" w:rsidP="00B6732C">
      <w:r>
        <w:lastRenderedPageBreak/>
        <w:t>This is achieved by the player colliding with the obstacle, either while running or while travelling in the cart.</w:t>
      </w:r>
    </w:p>
    <w:p w14:paraId="48562F9E" w14:textId="5B8545AD" w:rsidR="00B6732C" w:rsidRDefault="00CE0333" w:rsidP="00B6732C">
      <w:pPr>
        <w:pStyle w:val="Heading3"/>
      </w:pPr>
      <w:bookmarkStart w:id="279" w:name="_Toc336701584"/>
      <w:bookmarkStart w:id="280" w:name="_Toc336872259"/>
      <w:bookmarkStart w:id="281" w:name="_Toc336877896"/>
      <w:r>
        <w:t>Die</w:t>
      </w:r>
      <w:bookmarkEnd w:id="279"/>
      <w:bookmarkEnd w:id="280"/>
      <w:bookmarkEnd w:id="281"/>
    </w:p>
    <w:p w14:paraId="2D6DA0FC" w14:textId="5B4816B9" w:rsidR="00B6732C" w:rsidRDefault="00CE0333" w:rsidP="00B6732C">
      <w:r>
        <w:t>The player may die. This results in failure of the level.</w:t>
      </w:r>
    </w:p>
    <w:p w14:paraId="052799E8" w14:textId="3E1E6AE6" w:rsidR="00CE0333" w:rsidRDefault="00CE0333" w:rsidP="00B6732C">
      <w:r>
        <w:t>This is achieved through the player crashing into too many obstacles or the scrolling screen catching up on the player.</w:t>
      </w:r>
    </w:p>
    <w:p w14:paraId="4CF5F659" w14:textId="77777777" w:rsidR="00F917DB" w:rsidRDefault="00F917DB" w:rsidP="00C00F75">
      <w:pPr>
        <w:pStyle w:val="Heading2"/>
        <w:rPr>
          <w:rFonts w:asciiTheme="minorHAnsi" w:eastAsiaTheme="minorEastAsia" w:hAnsiTheme="minorHAnsi" w:cstheme="minorBidi"/>
          <w:b w:val="0"/>
          <w:bCs w:val="0"/>
          <w:color w:val="auto"/>
          <w:sz w:val="22"/>
          <w:szCs w:val="22"/>
        </w:rPr>
      </w:pPr>
      <w:bookmarkStart w:id="282" w:name="_Toc336877897"/>
    </w:p>
    <w:p w14:paraId="4514E906" w14:textId="123D5EBE" w:rsidR="00C00F75" w:rsidRDefault="00C00F75" w:rsidP="00C00F75">
      <w:pPr>
        <w:pStyle w:val="Heading2"/>
      </w:pPr>
      <w:bookmarkStart w:id="283" w:name="_Toc342723458"/>
      <w:r>
        <w:t>Rules</w:t>
      </w:r>
      <w:bookmarkEnd w:id="282"/>
      <w:bookmarkEnd w:id="283"/>
    </w:p>
    <w:p w14:paraId="7FFBEB77" w14:textId="61094461" w:rsidR="00C00F75" w:rsidRDefault="002E24BB" w:rsidP="002E24BB">
      <w:pPr>
        <w:pStyle w:val="ListParagraph"/>
        <w:numPr>
          <w:ilvl w:val="0"/>
          <w:numId w:val="7"/>
        </w:numPr>
      </w:pPr>
      <w:r>
        <w:t>The player must complete all the levels to complete the game.</w:t>
      </w:r>
    </w:p>
    <w:p w14:paraId="6F241E16" w14:textId="77777777" w:rsidR="002E24BB" w:rsidRDefault="002E24BB" w:rsidP="002E24BB">
      <w:pPr>
        <w:pStyle w:val="ListParagraph"/>
        <w:numPr>
          <w:ilvl w:val="0"/>
          <w:numId w:val="7"/>
        </w:numPr>
      </w:pPr>
      <w:r>
        <w:t>The player starts at the leftmost end of a level.</w:t>
      </w:r>
    </w:p>
    <w:p w14:paraId="3074B1C2" w14:textId="458C2C55" w:rsidR="002E24BB" w:rsidRDefault="002E24BB" w:rsidP="002E24BB">
      <w:pPr>
        <w:pStyle w:val="ListParagraph"/>
        <w:numPr>
          <w:ilvl w:val="0"/>
          <w:numId w:val="7"/>
        </w:numPr>
      </w:pPr>
      <w:r>
        <w:t>The player must reach the exit at the rightmost end of a level to complete it.</w:t>
      </w:r>
    </w:p>
    <w:p w14:paraId="67D733C6" w14:textId="6FFECCBD" w:rsidR="00BE5D66" w:rsidRDefault="00BE5D66" w:rsidP="00BE5D66">
      <w:pPr>
        <w:pStyle w:val="ListParagraph"/>
        <w:numPr>
          <w:ilvl w:val="0"/>
          <w:numId w:val="7"/>
        </w:numPr>
      </w:pPr>
      <w:r>
        <w:t>The player may reach the exit by running and/or by traveling in a mining cart. Each possesses its own risks and rewards.</w:t>
      </w:r>
    </w:p>
    <w:p w14:paraId="243B0C63" w14:textId="7F3C917A" w:rsidR="002E24BB" w:rsidRDefault="002E24BB" w:rsidP="002E24BB">
      <w:pPr>
        <w:pStyle w:val="ListParagraph"/>
        <w:numPr>
          <w:ilvl w:val="0"/>
          <w:numId w:val="7"/>
        </w:numPr>
      </w:pPr>
      <w:r>
        <w:t xml:space="preserve">Once the level begins, the screen scrolls at a constant rate. </w:t>
      </w:r>
    </w:p>
    <w:p w14:paraId="6DEA0344" w14:textId="0856F242" w:rsidR="002E24BB" w:rsidRDefault="002E24BB" w:rsidP="002E24BB">
      <w:pPr>
        <w:pStyle w:val="ListParagraph"/>
        <w:numPr>
          <w:ilvl w:val="0"/>
          <w:numId w:val="7"/>
        </w:numPr>
      </w:pPr>
      <w:r>
        <w:t>If the screen catches up with the player the player dies.</w:t>
      </w:r>
    </w:p>
    <w:p w14:paraId="092ED7E5" w14:textId="0EF3843A" w:rsidR="002E24BB" w:rsidRDefault="002E24BB" w:rsidP="002E24BB">
      <w:pPr>
        <w:pStyle w:val="ListParagraph"/>
        <w:numPr>
          <w:ilvl w:val="0"/>
          <w:numId w:val="7"/>
        </w:numPr>
      </w:pPr>
      <w:r>
        <w:t>If the player falls below the bottom boundary of the level, the player dies.</w:t>
      </w:r>
    </w:p>
    <w:p w14:paraId="726E5D05" w14:textId="6E93C8F8" w:rsidR="002E24BB" w:rsidRDefault="002E24BB" w:rsidP="002E24BB">
      <w:pPr>
        <w:pStyle w:val="ListParagraph"/>
        <w:numPr>
          <w:ilvl w:val="0"/>
          <w:numId w:val="7"/>
        </w:numPr>
      </w:pPr>
      <w:r>
        <w:t>The player starts each level with full health.</w:t>
      </w:r>
    </w:p>
    <w:p w14:paraId="79C3FB7C" w14:textId="1BF84103" w:rsidR="002E24BB" w:rsidRDefault="002E24BB" w:rsidP="002E24BB">
      <w:pPr>
        <w:pStyle w:val="ListParagraph"/>
        <w:numPr>
          <w:ilvl w:val="0"/>
          <w:numId w:val="7"/>
        </w:numPr>
      </w:pPr>
      <w:r>
        <w:t>The player loses health by crashing into obstacles.</w:t>
      </w:r>
    </w:p>
    <w:p w14:paraId="10A16DA6" w14:textId="666A0BC4" w:rsidR="002E24BB" w:rsidRDefault="002E24BB" w:rsidP="002E24BB">
      <w:pPr>
        <w:pStyle w:val="ListParagraph"/>
        <w:numPr>
          <w:ilvl w:val="0"/>
          <w:numId w:val="7"/>
        </w:numPr>
      </w:pPr>
      <w:r>
        <w:t>If the player loses all their health, they die.</w:t>
      </w:r>
    </w:p>
    <w:p w14:paraId="51A5F30D" w14:textId="66D62420" w:rsidR="002E24BB" w:rsidRDefault="002E24BB" w:rsidP="002E24BB">
      <w:pPr>
        <w:pStyle w:val="ListParagraph"/>
        <w:numPr>
          <w:ilvl w:val="0"/>
          <w:numId w:val="7"/>
        </w:numPr>
      </w:pPr>
      <w:r>
        <w:t>The player may collect valuables throughout the level.</w:t>
      </w:r>
    </w:p>
    <w:p w14:paraId="5B0EEE3B" w14:textId="6D42BEBD" w:rsidR="002E24BB" w:rsidRDefault="002E24BB" w:rsidP="002E24BB">
      <w:pPr>
        <w:pStyle w:val="ListParagraph"/>
        <w:numPr>
          <w:ilvl w:val="0"/>
          <w:numId w:val="7"/>
        </w:numPr>
      </w:pPr>
      <w:r>
        <w:t>These valuables result in a score which the player gets rated on at the end of each level.</w:t>
      </w:r>
    </w:p>
    <w:p w14:paraId="6DF7B3CF" w14:textId="0CE0D10A" w:rsidR="002E24BB" w:rsidRDefault="002E24BB" w:rsidP="002E24BB">
      <w:pPr>
        <w:pStyle w:val="ListParagraph"/>
        <w:numPr>
          <w:ilvl w:val="0"/>
          <w:numId w:val="7"/>
        </w:numPr>
      </w:pPr>
      <w:r>
        <w:t>The player may collect power-ups throughout the level.</w:t>
      </w:r>
    </w:p>
    <w:p w14:paraId="3AC33B5F" w14:textId="7BD7F323" w:rsidR="00BE5D66" w:rsidRDefault="002E24BB" w:rsidP="00BE5D66">
      <w:pPr>
        <w:pStyle w:val="ListParagraph"/>
        <w:numPr>
          <w:ilvl w:val="0"/>
          <w:numId w:val="7"/>
        </w:numPr>
      </w:pPr>
      <w:r>
        <w:t>These power-ups have the following affects, over a short period of time: Invincible – makes the player resistant to damage. Jump – makes the player jump higher. Speed – makes the player faster. Health – gives the player health regeneration.</w:t>
      </w:r>
    </w:p>
    <w:p w14:paraId="26977F40" w14:textId="77777777" w:rsidR="00BE5D66" w:rsidRDefault="00BE5D66" w:rsidP="00BE5D66"/>
    <w:p w14:paraId="51A0F74E" w14:textId="77777777" w:rsidR="00C00F75" w:rsidRDefault="00C00F75" w:rsidP="00C00F75">
      <w:pPr>
        <w:pStyle w:val="Heading2"/>
      </w:pPr>
      <w:bookmarkStart w:id="284" w:name="_Toc336877898"/>
      <w:bookmarkStart w:id="285" w:name="_Toc342723459"/>
      <w:r>
        <w:t>Skills</w:t>
      </w:r>
      <w:bookmarkEnd w:id="284"/>
      <w:bookmarkEnd w:id="285"/>
    </w:p>
    <w:p w14:paraId="19931816" w14:textId="600670D3" w:rsidR="00BE5D66" w:rsidRDefault="00BE5D66" w:rsidP="00BE5D66">
      <w:pPr>
        <w:pStyle w:val="Heading3"/>
      </w:pPr>
      <w:bookmarkStart w:id="286" w:name="_Toc336701587"/>
      <w:bookmarkStart w:id="287" w:name="_Toc336872262"/>
      <w:bookmarkStart w:id="288" w:name="_Toc336877899"/>
      <w:r>
        <w:t>Physical Ability / Fitness</w:t>
      </w:r>
      <w:bookmarkEnd w:id="286"/>
      <w:bookmarkEnd w:id="287"/>
      <w:bookmarkEnd w:id="288"/>
    </w:p>
    <w:p w14:paraId="2B1AC443" w14:textId="7D7E9573" w:rsidR="00BE5D66" w:rsidRDefault="00BE5D66" w:rsidP="00C00F75">
      <w:r>
        <w:t xml:space="preserve">The player will require a certain level of physical ability/fitness to play the game. As the game progresses a greater physical ability will be required. There will be bonus incentives for users to take the more physically demanding routes through the level but this will not be a requirement.  </w:t>
      </w:r>
    </w:p>
    <w:p w14:paraId="325712C8" w14:textId="54B54F4D" w:rsidR="00BE5D66" w:rsidRDefault="00BE5D66" w:rsidP="00BE5D66">
      <w:pPr>
        <w:pStyle w:val="Heading3"/>
      </w:pPr>
      <w:bookmarkStart w:id="289" w:name="_Toc336701588"/>
      <w:bookmarkStart w:id="290" w:name="_Toc336872263"/>
      <w:bookmarkStart w:id="291" w:name="_Toc336877900"/>
      <w:r>
        <w:t>Mental Ability</w:t>
      </w:r>
      <w:bookmarkEnd w:id="289"/>
      <w:bookmarkEnd w:id="290"/>
      <w:bookmarkEnd w:id="291"/>
    </w:p>
    <w:p w14:paraId="4787124E" w14:textId="6615FC6C" w:rsidR="000D4741" w:rsidRDefault="00BE5D66" w:rsidP="00BE5D66">
      <w:r>
        <w:t xml:space="preserve">The player will require mental agility and quick response times as the game world will be constantly moving once a level starts. The player will have to make quick decisions on what path to take and react appropriately. To achieve a three star rating on a level the player will have to know the level quite well, </w:t>
      </w:r>
      <w:r>
        <w:lastRenderedPageBreak/>
        <w:t xml:space="preserve">which will require a good memory or pure determination. </w:t>
      </w:r>
      <w:r w:rsidR="000D4741">
        <w:t>The player will also have to apply their day to day understanding of physics to judge jumps and the movement of the mine cart.</w:t>
      </w:r>
    </w:p>
    <w:p w14:paraId="43BE38A7" w14:textId="22CE79A5" w:rsidR="000D4741" w:rsidRDefault="000D4741" w:rsidP="000D4741">
      <w:pPr>
        <w:pStyle w:val="Heading3"/>
      </w:pPr>
      <w:bookmarkStart w:id="292" w:name="_Toc336701589"/>
      <w:bookmarkStart w:id="293" w:name="_Toc336872264"/>
      <w:bookmarkStart w:id="294" w:name="_Toc336877901"/>
      <w:r>
        <w:t>Real vs. Virtual Skills</w:t>
      </w:r>
      <w:bookmarkEnd w:id="292"/>
      <w:bookmarkEnd w:id="293"/>
      <w:bookmarkEnd w:id="294"/>
    </w:p>
    <w:p w14:paraId="56952270" w14:textId="5D2E0902" w:rsidR="00BE5D66" w:rsidRDefault="000D4741" w:rsidP="00C00F75">
      <w:r>
        <w:t>Most of the skills required for the game are real as the game world is controlled by simple physics and most of the player actions are controlled by natural movements which match the game actions. Some of the mental skills are virtual skills, in that the user must learn to crouch to jump down and learn what affect a particular power-up will have.</w:t>
      </w:r>
    </w:p>
    <w:p w14:paraId="661D75D2" w14:textId="77777777" w:rsidR="000D4741" w:rsidRDefault="000D4741" w:rsidP="00C00F75">
      <w:pPr>
        <w:pStyle w:val="Heading2"/>
      </w:pPr>
    </w:p>
    <w:p w14:paraId="5408E8BC" w14:textId="77777777" w:rsidR="00C00F75" w:rsidRDefault="00C00F75" w:rsidP="00C00F75">
      <w:pPr>
        <w:pStyle w:val="Heading2"/>
      </w:pPr>
      <w:bookmarkStart w:id="295" w:name="_Toc336877902"/>
      <w:bookmarkStart w:id="296" w:name="_Toc342723460"/>
      <w:r>
        <w:t>Chance</w:t>
      </w:r>
      <w:bookmarkEnd w:id="295"/>
      <w:bookmarkEnd w:id="296"/>
    </w:p>
    <w:p w14:paraId="03D4C923" w14:textId="45B60C83" w:rsidR="00024A9A" w:rsidRDefault="00024A9A" w:rsidP="00C00F75">
      <w:r>
        <w:t>The player is given the opportunity to tak</w:t>
      </w:r>
      <w:r w:rsidR="003E3C3C">
        <w:t>e chances by taking risky jumps. This may result in death if they do not make it and get left behind by the cart</w:t>
      </w:r>
      <w:r>
        <w:t>. This is encouraged by placing the biggest bonuses along risky paths.</w:t>
      </w:r>
    </w:p>
    <w:p w14:paraId="61E7E4F1" w14:textId="7A4452E1" w:rsidR="00C00F75" w:rsidRDefault="00024A9A" w:rsidP="00C00F75">
      <w:r>
        <w:t>The power-ups in the game are truly random. This will add an air of variety and uncertainty to the same section of a level.</w:t>
      </w:r>
      <w:r w:rsidR="00C00F75">
        <w:br w:type="page"/>
      </w:r>
    </w:p>
    <w:p w14:paraId="3184C462" w14:textId="2A595352" w:rsidR="00C00F75" w:rsidRDefault="00C00F75" w:rsidP="00C00F75">
      <w:pPr>
        <w:pStyle w:val="Heading1"/>
      </w:pPr>
      <w:bookmarkStart w:id="297" w:name="_Toc336877903"/>
      <w:bookmarkStart w:id="298" w:name="_Toc342723461"/>
      <w:r>
        <w:lastRenderedPageBreak/>
        <w:t>User Stories</w:t>
      </w:r>
      <w:bookmarkEnd w:id="297"/>
      <w:bookmarkEnd w:id="298"/>
    </w:p>
    <w:p w14:paraId="5F326365" w14:textId="77777777" w:rsidR="00755C98" w:rsidRDefault="00755C98" w:rsidP="00755C98">
      <w:pPr>
        <w:pStyle w:val="Heading2"/>
        <w:tabs>
          <w:tab w:val="left" w:pos="3480"/>
        </w:tabs>
      </w:pPr>
      <w:bookmarkStart w:id="299" w:name="_Toc336877904"/>
      <w:bookmarkStart w:id="300" w:name="_Toc342723462"/>
      <w:commentRangeStart w:id="301"/>
      <w:r>
        <w:t>Controller Interface</w:t>
      </w:r>
      <w:commentRangeEnd w:id="301"/>
      <w:r>
        <w:rPr>
          <w:rStyle w:val="CommentReference"/>
          <w:rFonts w:asciiTheme="minorHAnsi" w:eastAsiaTheme="minorEastAsia" w:hAnsiTheme="minorHAnsi" w:cstheme="minorBidi"/>
          <w:b w:val="0"/>
          <w:bCs w:val="0"/>
          <w:color w:val="auto"/>
        </w:rPr>
        <w:commentReference w:id="301"/>
      </w:r>
      <w:bookmarkEnd w:id="300"/>
      <w:r>
        <w:tab/>
      </w:r>
    </w:p>
    <w:p w14:paraId="2B1C1001" w14:textId="77777777" w:rsidR="00755C98" w:rsidRDefault="00755C98" w:rsidP="00755C98">
      <w:r>
        <w:t>As a developer, I want to implement a layer of abstraction between the game and the input device so I can easily swap the input device if necessary.</w:t>
      </w:r>
    </w:p>
    <w:p w14:paraId="6E9EC8EF" w14:textId="77777777" w:rsidR="00755C98" w:rsidRDefault="00755C98" w:rsidP="00755C98">
      <w:pPr>
        <w:pStyle w:val="Heading3"/>
      </w:pPr>
      <w:r>
        <w:t>Conditions of Satisfaction</w:t>
      </w:r>
    </w:p>
    <w:p w14:paraId="5C8F591B" w14:textId="77777777" w:rsidR="00755C98" w:rsidRDefault="00755C98" w:rsidP="00755C98">
      <w:pPr>
        <w:pStyle w:val="ListParagraph"/>
        <w:numPr>
          <w:ilvl w:val="0"/>
          <w:numId w:val="8"/>
        </w:numPr>
      </w:pPr>
      <w:r>
        <w:t>I can use an interface to pass standardised controls to the game. These are:</w:t>
      </w:r>
    </w:p>
    <w:p w14:paraId="025A4A63" w14:textId="77777777" w:rsidR="00755C98" w:rsidRDefault="00755C98" w:rsidP="00755C98">
      <w:pPr>
        <w:pStyle w:val="ListParagraph"/>
        <w:numPr>
          <w:ilvl w:val="1"/>
          <w:numId w:val="8"/>
        </w:numPr>
      </w:pPr>
      <w:r>
        <w:t>Select at (menu position), up, down, left, right, jump, crouch and run.</w:t>
      </w:r>
    </w:p>
    <w:p w14:paraId="5CE468D1" w14:textId="77777777" w:rsidR="00755C98" w:rsidRDefault="00755C98" w:rsidP="00755C98">
      <w:pPr>
        <w:pStyle w:val="ListParagraph"/>
        <w:numPr>
          <w:ilvl w:val="0"/>
          <w:numId w:val="8"/>
        </w:numPr>
      </w:pPr>
      <w:r>
        <w:t>I can use a separate interface to handle the translation of voice commands into menu or game actions if the functionality is available.</w:t>
      </w:r>
    </w:p>
    <w:p w14:paraId="04BA1E03" w14:textId="731E0778" w:rsidR="00755C98" w:rsidRDefault="00755C98" w:rsidP="00755C98">
      <w:pPr>
        <w:pStyle w:val="ListParagraph"/>
        <w:numPr>
          <w:ilvl w:val="0"/>
          <w:numId w:val="8"/>
        </w:numPr>
      </w:pPr>
      <w:r>
        <w:t>I can accept input from the Kinect sensor.</w:t>
      </w:r>
    </w:p>
    <w:p w14:paraId="41960440" w14:textId="77777777" w:rsidR="00755C98" w:rsidRDefault="00755C98" w:rsidP="00755C98">
      <w:pPr>
        <w:pStyle w:val="Heading3"/>
      </w:pPr>
      <w:r>
        <w:t>Storyboards</w:t>
      </w:r>
    </w:p>
    <w:p w14:paraId="332DF26D" w14:textId="77777777" w:rsidR="00755C98" w:rsidRDefault="00755C98" w:rsidP="00755C98">
      <w:r>
        <w:t>Not applicable.</w:t>
      </w:r>
    </w:p>
    <w:p w14:paraId="56A3AC31" w14:textId="0C7C3090" w:rsidR="003459FB" w:rsidRDefault="00806EF3" w:rsidP="003459FB">
      <w:pPr>
        <w:pStyle w:val="Heading2"/>
        <w:tabs>
          <w:tab w:val="left" w:pos="3480"/>
        </w:tabs>
      </w:pPr>
      <w:bookmarkStart w:id="302" w:name="_Toc342723463"/>
      <w:commentRangeStart w:id="303"/>
      <w:r>
        <w:t xml:space="preserve">Menu </w:t>
      </w:r>
      <w:r w:rsidR="003459FB">
        <w:t>Control System</w:t>
      </w:r>
      <w:commentRangeEnd w:id="303"/>
      <w:r w:rsidR="00755C98">
        <w:rPr>
          <w:rStyle w:val="CommentReference"/>
          <w:rFonts w:asciiTheme="minorHAnsi" w:eastAsiaTheme="minorEastAsia" w:hAnsiTheme="minorHAnsi" w:cstheme="minorBidi"/>
          <w:b w:val="0"/>
          <w:bCs w:val="0"/>
          <w:color w:val="auto"/>
        </w:rPr>
        <w:commentReference w:id="303"/>
      </w:r>
      <w:bookmarkEnd w:id="302"/>
      <w:r w:rsidR="003459FB">
        <w:tab/>
      </w:r>
    </w:p>
    <w:p w14:paraId="6011C398" w14:textId="1DDF1271" w:rsidR="003459FB" w:rsidRDefault="003459FB" w:rsidP="003459FB">
      <w:r>
        <w:t>As a user, I want to be able to control menus with the Kinect so my experience is positive.</w:t>
      </w:r>
    </w:p>
    <w:p w14:paraId="2F2C1F67" w14:textId="77777777" w:rsidR="003459FB" w:rsidRDefault="003459FB" w:rsidP="003459FB">
      <w:pPr>
        <w:pStyle w:val="Heading3"/>
      </w:pPr>
      <w:r>
        <w:t>Conditions of Satisfaction</w:t>
      </w:r>
    </w:p>
    <w:p w14:paraId="41EF49CD" w14:textId="21699054" w:rsidR="003459FB" w:rsidRDefault="003459FB" w:rsidP="003459FB">
      <w:pPr>
        <w:pStyle w:val="ListParagraph"/>
        <w:numPr>
          <w:ilvl w:val="0"/>
          <w:numId w:val="8"/>
        </w:numPr>
      </w:pPr>
      <w:r>
        <w:t xml:space="preserve">I can see a virtual representation of my hand on screen. </w:t>
      </w:r>
    </w:p>
    <w:p w14:paraId="4ABD72B5" w14:textId="605D5589" w:rsidR="003459FB" w:rsidRDefault="003459FB" w:rsidP="003459FB">
      <w:pPr>
        <w:pStyle w:val="ListParagraph"/>
        <w:numPr>
          <w:ilvl w:val="0"/>
          <w:numId w:val="8"/>
        </w:numPr>
      </w:pPr>
      <w:r>
        <w:t>I can select any menu entry with a simple “push” hand gesture.</w:t>
      </w:r>
    </w:p>
    <w:p w14:paraId="60E65DBF" w14:textId="330CEC49" w:rsidR="003459FB" w:rsidRDefault="003459FB" w:rsidP="003459FB">
      <w:pPr>
        <w:pStyle w:val="ListParagraph"/>
        <w:numPr>
          <w:ilvl w:val="0"/>
          <w:numId w:val="8"/>
        </w:numPr>
      </w:pPr>
      <w:r>
        <w:t>I can select any menu entry using a voice command.</w:t>
      </w:r>
    </w:p>
    <w:p w14:paraId="11D16FF5" w14:textId="74FD6D4B" w:rsidR="003459FB" w:rsidRDefault="003459FB" w:rsidP="003459FB">
      <w:pPr>
        <w:pStyle w:val="ListParagraph"/>
        <w:numPr>
          <w:ilvl w:val="0"/>
          <w:numId w:val="8"/>
        </w:numPr>
      </w:pPr>
      <w:r>
        <w:t>I can easily determine what voice command needs to be used to select an item.</w:t>
      </w:r>
    </w:p>
    <w:p w14:paraId="5495DE47" w14:textId="77777777" w:rsidR="003459FB" w:rsidRDefault="003459FB" w:rsidP="003459FB">
      <w:pPr>
        <w:pStyle w:val="Heading3"/>
      </w:pPr>
      <w:r>
        <w:t>Storyboards</w:t>
      </w:r>
    </w:p>
    <w:p w14:paraId="01E55968" w14:textId="2FC42A26" w:rsidR="003459FB" w:rsidRDefault="003459FB" w:rsidP="00DD7C94">
      <w:r>
        <w:rPr>
          <w:noProof/>
          <w:lang w:val="en-IE" w:eastAsia="en-IE"/>
        </w:rPr>
        <w:drawing>
          <wp:inline distT="0" distB="0" distL="0" distR="0" wp14:anchorId="1391D30B" wp14:editId="7D83240C">
            <wp:extent cx="5867400" cy="1352550"/>
            <wp:effectExtent l="0" t="0" r="190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261A1D3" w14:textId="4689C9BC" w:rsidR="000B2E7B" w:rsidRPr="000B2E7B" w:rsidRDefault="000B2E7B" w:rsidP="000B2E7B">
      <w:r>
        <w:rPr>
          <w:noProof/>
          <w:lang w:val="en-IE" w:eastAsia="en-IE"/>
        </w:rPr>
        <w:drawing>
          <wp:inline distT="0" distB="0" distL="0" distR="0" wp14:anchorId="2F0CFFF9" wp14:editId="1F560D0C">
            <wp:extent cx="5867400" cy="1390650"/>
            <wp:effectExtent l="0" t="0" r="1905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5ACEFDA" w14:textId="77777777" w:rsidR="00205271" w:rsidRDefault="00205271">
      <w:pPr>
        <w:rPr>
          <w:rFonts w:asciiTheme="majorHAnsi" w:eastAsiaTheme="majorEastAsia" w:hAnsiTheme="majorHAnsi" w:cstheme="majorBidi"/>
          <w:b/>
          <w:bCs/>
          <w:color w:val="4F81BD" w:themeColor="accent1"/>
          <w:sz w:val="26"/>
          <w:szCs w:val="26"/>
        </w:rPr>
      </w:pPr>
      <w:r>
        <w:br w:type="page"/>
      </w:r>
    </w:p>
    <w:p w14:paraId="63D90A37" w14:textId="1C243FB6" w:rsidR="00205271" w:rsidRDefault="00205271" w:rsidP="00205271">
      <w:pPr>
        <w:pStyle w:val="Heading2"/>
      </w:pPr>
      <w:bookmarkStart w:id="304" w:name="_Toc342723464"/>
      <w:commentRangeStart w:id="305"/>
      <w:r>
        <w:lastRenderedPageBreak/>
        <w:t>Physics</w:t>
      </w:r>
      <w:commentRangeEnd w:id="305"/>
      <w:r w:rsidR="00755C98">
        <w:rPr>
          <w:rStyle w:val="CommentReference"/>
          <w:rFonts w:asciiTheme="minorHAnsi" w:eastAsiaTheme="minorEastAsia" w:hAnsiTheme="minorHAnsi" w:cstheme="minorBidi"/>
          <w:b w:val="0"/>
          <w:bCs w:val="0"/>
          <w:color w:val="auto"/>
        </w:rPr>
        <w:commentReference w:id="305"/>
      </w:r>
      <w:bookmarkEnd w:id="304"/>
    </w:p>
    <w:p w14:paraId="1869C2D0" w14:textId="77777777" w:rsidR="00205271" w:rsidRDefault="00205271" w:rsidP="00205271">
      <w:r>
        <w:t xml:space="preserve">As a developer, I want to </w:t>
      </w:r>
      <w:r w:rsidRPr="004507AB">
        <w:t>utilise</w:t>
      </w:r>
      <w:r>
        <w:t xml:space="preserve"> a physics engine to control object movement.</w:t>
      </w:r>
    </w:p>
    <w:p w14:paraId="2C636F71" w14:textId="77777777" w:rsidR="00205271" w:rsidRDefault="00205271" w:rsidP="00205271">
      <w:pPr>
        <w:pStyle w:val="Heading3"/>
      </w:pPr>
      <w:r>
        <w:t>Conditions of Satisfaction</w:t>
      </w:r>
    </w:p>
    <w:p w14:paraId="7DB71FA2" w14:textId="77777777" w:rsidR="00205271" w:rsidRDefault="00205271" w:rsidP="00205271">
      <w:pPr>
        <w:pStyle w:val="ListParagraph"/>
        <w:numPr>
          <w:ilvl w:val="0"/>
          <w:numId w:val="8"/>
        </w:numPr>
      </w:pPr>
      <w:r>
        <w:t>I can create physics objects.</w:t>
      </w:r>
    </w:p>
    <w:p w14:paraId="75458508" w14:textId="77777777" w:rsidR="00205271" w:rsidRDefault="00205271" w:rsidP="00205271">
      <w:pPr>
        <w:pStyle w:val="ListParagraph"/>
        <w:numPr>
          <w:ilvl w:val="0"/>
          <w:numId w:val="8"/>
        </w:numPr>
      </w:pPr>
      <w:r>
        <w:t>I can dynamically modify the size and position of physics objects.</w:t>
      </w:r>
    </w:p>
    <w:p w14:paraId="070D756D" w14:textId="77777777" w:rsidR="00205271" w:rsidRDefault="00205271" w:rsidP="00205271">
      <w:pPr>
        <w:pStyle w:val="ListParagraph"/>
        <w:numPr>
          <w:ilvl w:val="0"/>
          <w:numId w:val="8"/>
        </w:numPr>
      </w:pPr>
      <w:r>
        <w:t>I can apply forces to physics objects.</w:t>
      </w:r>
    </w:p>
    <w:p w14:paraId="2A5E9145" w14:textId="77777777" w:rsidR="00205271" w:rsidRDefault="00205271" w:rsidP="00205271">
      <w:pPr>
        <w:pStyle w:val="ListParagraph"/>
        <w:numPr>
          <w:ilvl w:val="0"/>
          <w:numId w:val="8"/>
        </w:numPr>
      </w:pPr>
      <w:r>
        <w:t>I can update graphical representations of objects based on the state of the physics simulation.</w:t>
      </w:r>
    </w:p>
    <w:p w14:paraId="08F7C02A" w14:textId="77777777" w:rsidR="00205271" w:rsidRDefault="00205271" w:rsidP="00205271">
      <w:pPr>
        <w:pStyle w:val="Heading3"/>
      </w:pPr>
      <w:r>
        <w:t>Storyboards</w:t>
      </w:r>
    </w:p>
    <w:p w14:paraId="2393B24C" w14:textId="77777777" w:rsidR="00205271" w:rsidRDefault="00205271" w:rsidP="00205271">
      <w:r>
        <w:rPr>
          <w:noProof/>
          <w:lang w:val="en-IE" w:eastAsia="en-IE"/>
        </w:rPr>
        <w:drawing>
          <wp:inline distT="0" distB="0" distL="0" distR="0" wp14:anchorId="742BD96F" wp14:editId="13F7B0A4">
            <wp:extent cx="5934075" cy="1314450"/>
            <wp:effectExtent l="19050" t="0" r="952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AC4AE75" w14:textId="77777777" w:rsidR="00205271" w:rsidRDefault="00205271" w:rsidP="00205271">
      <w:pPr>
        <w:pStyle w:val="Heading2"/>
      </w:pPr>
      <w:bookmarkStart w:id="306" w:name="_Toc336877910"/>
      <w:bookmarkStart w:id="307" w:name="_Toc342723465"/>
      <w:commentRangeStart w:id="308"/>
      <w:r>
        <w:t>Control Game Character</w:t>
      </w:r>
      <w:bookmarkEnd w:id="306"/>
      <w:commentRangeEnd w:id="308"/>
      <w:r w:rsidR="00755C98">
        <w:rPr>
          <w:rStyle w:val="CommentReference"/>
          <w:rFonts w:asciiTheme="minorHAnsi" w:eastAsiaTheme="minorEastAsia" w:hAnsiTheme="minorHAnsi" w:cstheme="minorBidi"/>
          <w:b w:val="0"/>
          <w:bCs w:val="0"/>
          <w:color w:val="auto"/>
        </w:rPr>
        <w:commentReference w:id="308"/>
      </w:r>
      <w:bookmarkEnd w:id="307"/>
    </w:p>
    <w:p w14:paraId="56657F77" w14:textId="77777777" w:rsidR="00205271" w:rsidRDefault="00205271" w:rsidP="00205271">
      <w:r>
        <w:t>As a user, I want to be able to control the game character so I can play the game.</w:t>
      </w:r>
    </w:p>
    <w:p w14:paraId="0ED7E495" w14:textId="77777777" w:rsidR="00205271" w:rsidRDefault="00205271" w:rsidP="00205271">
      <w:pPr>
        <w:pStyle w:val="Heading3"/>
      </w:pPr>
      <w:bookmarkStart w:id="309" w:name="_Toc336877911"/>
      <w:r>
        <w:t>Conditions of Satisfaction</w:t>
      </w:r>
      <w:bookmarkEnd w:id="309"/>
    </w:p>
    <w:p w14:paraId="0B68CE45" w14:textId="77777777" w:rsidR="00205271" w:rsidRDefault="00205271" w:rsidP="00205271">
      <w:pPr>
        <w:pStyle w:val="ListParagraph"/>
        <w:numPr>
          <w:ilvl w:val="0"/>
          <w:numId w:val="8"/>
        </w:numPr>
      </w:pPr>
      <w:r>
        <w:t>I can make the game character jump upwards by making a jump movement.</w:t>
      </w:r>
    </w:p>
    <w:p w14:paraId="4EBDF200" w14:textId="77777777" w:rsidR="00205271" w:rsidRDefault="00205271" w:rsidP="00205271">
      <w:pPr>
        <w:pStyle w:val="ListParagraph"/>
        <w:numPr>
          <w:ilvl w:val="0"/>
          <w:numId w:val="8"/>
        </w:numPr>
      </w:pPr>
      <w:r>
        <w:t>I can make the game character jump down from a platform by making a crouch movement.</w:t>
      </w:r>
    </w:p>
    <w:p w14:paraId="67F9C808" w14:textId="77777777" w:rsidR="00205271" w:rsidRDefault="00205271" w:rsidP="00205271">
      <w:pPr>
        <w:pStyle w:val="ListParagraph"/>
        <w:numPr>
          <w:ilvl w:val="0"/>
          <w:numId w:val="8"/>
        </w:numPr>
      </w:pPr>
      <w:r>
        <w:t>I can make the game character crouch while in a mining cart by making a crouch movement.</w:t>
      </w:r>
    </w:p>
    <w:p w14:paraId="747BD988" w14:textId="77777777" w:rsidR="00205271" w:rsidRDefault="00205271" w:rsidP="00205271">
      <w:pPr>
        <w:pStyle w:val="ListParagraph"/>
        <w:numPr>
          <w:ilvl w:val="0"/>
          <w:numId w:val="8"/>
        </w:numPr>
      </w:pPr>
      <w:r>
        <w:t>I can make the game character run while on platforms by making run movements.</w:t>
      </w:r>
      <w:r w:rsidRPr="00DF0A4B">
        <w:t xml:space="preserve"> </w:t>
      </w:r>
    </w:p>
    <w:p w14:paraId="4E55358F" w14:textId="77777777" w:rsidR="00205271" w:rsidRDefault="00205271" w:rsidP="00205271">
      <w:pPr>
        <w:pStyle w:val="ListParagraph"/>
        <w:numPr>
          <w:ilvl w:val="0"/>
          <w:numId w:val="8"/>
        </w:numPr>
      </w:pPr>
      <w:r>
        <w:t>I can make the game character run while on the cart track by making run movements.</w:t>
      </w:r>
      <w:r w:rsidRPr="00BC2C77">
        <w:t xml:space="preserve"> </w:t>
      </w:r>
    </w:p>
    <w:p w14:paraId="35F4923B" w14:textId="77777777" w:rsidR="00205271" w:rsidRDefault="00205271" w:rsidP="00205271">
      <w:pPr>
        <w:pStyle w:val="Heading3"/>
      </w:pPr>
      <w:bookmarkStart w:id="310" w:name="_Toc336877912"/>
      <w:r>
        <w:t>Storyboards</w:t>
      </w:r>
      <w:bookmarkEnd w:id="310"/>
    </w:p>
    <w:p w14:paraId="029AAEC3" w14:textId="77777777" w:rsidR="00205271" w:rsidRDefault="00205271" w:rsidP="00205271">
      <w:r>
        <w:rPr>
          <w:noProof/>
          <w:lang w:val="en-IE" w:eastAsia="en-IE"/>
        </w:rPr>
        <w:drawing>
          <wp:inline distT="0" distB="0" distL="0" distR="0" wp14:anchorId="4E462884" wp14:editId="6A77E248">
            <wp:extent cx="5886450" cy="123825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032F33B4" w14:textId="77777777" w:rsidR="00205271" w:rsidRDefault="00205271" w:rsidP="00205271">
      <w:r>
        <w:rPr>
          <w:noProof/>
          <w:lang w:val="en-IE" w:eastAsia="en-IE"/>
        </w:rPr>
        <w:drawing>
          <wp:inline distT="0" distB="0" distL="0" distR="0" wp14:anchorId="658F0DAB" wp14:editId="11FE40F5">
            <wp:extent cx="5838825" cy="1314450"/>
            <wp:effectExtent l="0" t="0" r="952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4DF3119" w14:textId="77777777" w:rsidR="00205271" w:rsidRDefault="00205271" w:rsidP="00205271">
      <w:r>
        <w:rPr>
          <w:noProof/>
          <w:lang w:val="en-IE" w:eastAsia="en-IE"/>
        </w:rPr>
        <w:lastRenderedPageBreak/>
        <w:drawing>
          <wp:inline distT="0" distB="0" distL="0" distR="0" wp14:anchorId="3CFA42CC" wp14:editId="1C783E96">
            <wp:extent cx="5915025" cy="1428750"/>
            <wp:effectExtent l="0" t="0" r="9525"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16B591B" w14:textId="77777777" w:rsidR="00205271" w:rsidRDefault="00205271" w:rsidP="00205271">
      <w:r>
        <w:rPr>
          <w:noProof/>
          <w:lang w:val="en-IE" w:eastAsia="en-IE"/>
        </w:rPr>
        <w:drawing>
          <wp:inline distT="0" distB="0" distL="0" distR="0" wp14:anchorId="4A424D48" wp14:editId="3ED1B4A8">
            <wp:extent cx="5895975" cy="1409700"/>
            <wp:effectExtent l="0" t="0" r="9525"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6BDC973" w14:textId="77777777" w:rsidR="00205271" w:rsidRDefault="00205271" w:rsidP="00205271">
      <w:pPr>
        <w:pStyle w:val="Heading2"/>
      </w:pPr>
      <w:bookmarkStart w:id="311" w:name="_Toc342723466"/>
      <w:commentRangeStart w:id="312"/>
      <w:r>
        <w:t>Level Loading</w:t>
      </w:r>
      <w:commentRangeEnd w:id="312"/>
      <w:r w:rsidR="00755C98">
        <w:rPr>
          <w:rStyle w:val="CommentReference"/>
          <w:rFonts w:asciiTheme="minorHAnsi" w:eastAsiaTheme="minorEastAsia" w:hAnsiTheme="minorHAnsi" w:cstheme="minorBidi"/>
          <w:b w:val="0"/>
          <w:bCs w:val="0"/>
          <w:color w:val="auto"/>
        </w:rPr>
        <w:commentReference w:id="312"/>
      </w:r>
      <w:bookmarkEnd w:id="311"/>
    </w:p>
    <w:p w14:paraId="09E5F30F" w14:textId="77777777" w:rsidR="00205271" w:rsidRDefault="00205271" w:rsidP="00205271">
      <w:r>
        <w:t>As a developer, I want levels to load from predefined XML files.</w:t>
      </w:r>
    </w:p>
    <w:p w14:paraId="55AA355A" w14:textId="77777777" w:rsidR="00205271" w:rsidRDefault="00205271" w:rsidP="00205271">
      <w:pPr>
        <w:pStyle w:val="Heading3"/>
      </w:pPr>
      <w:r>
        <w:t>Conditions of Satisfaction</w:t>
      </w:r>
    </w:p>
    <w:p w14:paraId="7DCDB2A8" w14:textId="77777777" w:rsidR="00205271" w:rsidRDefault="00205271" w:rsidP="00205271">
      <w:pPr>
        <w:pStyle w:val="ListParagraph"/>
        <w:numPr>
          <w:ilvl w:val="0"/>
          <w:numId w:val="8"/>
        </w:numPr>
      </w:pPr>
      <w:r>
        <w:t>I can read in a set of points from an XML file.</w:t>
      </w:r>
    </w:p>
    <w:p w14:paraId="574BC5A0" w14:textId="77777777" w:rsidR="00205271" w:rsidRDefault="00205271" w:rsidP="00205271">
      <w:pPr>
        <w:pStyle w:val="ListParagraph"/>
        <w:numPr>
          <w:ilvl w:val="0"/>
          <w:numId w:val="8"/>
        </w:numPr>
      </w:pPr>
      <w:r>
        <w:t>I can generate the physics objects which define the floor space from a set of points.</w:t>
      </w:r>
    </w:p>
    <w:p w14:paraId="10E968DD" w14:textId="77777777" w:rsidR="00205271" w:rsidRDefault="00205271" w:rsidP="00205271">
      <w:pPr>
        <w:pStyle w:val="ListParagraph"/>
        <w:numPr>
          <w:ilvl w:val="0"/>
          <w:numId w:val="8"/>
        </w:numPr>
      </w:pPr>
      <w:r>
        <w:t>I can read in a set of object definitions from an XML file.</w:t>
      </w:r>
    </w:p>
    <w:p w14:paraId="6568A2AD" w14:textId="77777777" w:rsidR="00205271" w:rsidRDefault="00205271" w:rsidP="00205271">
      <w:pPr>
        <w:pStyle w:val="ListParagraph"/>
        <w:numPr>
          <w:ilvl w:val="0"/>
          <w:numId w:val="8"/>
        </w:numPr>
      </w:pPr>
      <w:r>
        <w:t xml:space="preserve">I can create game objects and platforms from a set of object definitions. </w:t>
      </w:r>
    </w:p>
    <w:p w14:paraId="7A35B01E" w14:textId="77777777" w:rsidR="00205271" w:rsidRDefault="00205271" w:rsidP="00205271">
      <w:pPr>
        <w:pStyle w:val="Heading3"/>
      </w:pPr>
      <w:r>
        <w:t>Storyboards</w:t>
      </w:r>
    </w:p>
    <w:p w14:paraId="78B276F7" w14:textId="77777777" w:rsidR="00205271" w:rsidRDefault="00205271" w:rsidP="00205271">
      <w:r>
        <w:rPr>
          <w:noProof/>
          <w:lang w:val="en-IE" w:eastAsia="en-IE"/>
        </w:rPr>
        <w:drawing>
          <wp:inline distT="0" distB="0" distL="0" distR="0" wp14:anchorId="77A6FDB5" wp14:editId="5C60098E">
            <wp:extent cx="5867400" cy="1666875"/>
            <wp:effectExtent l="0" t="0" r="1905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7BDF83C6" w14:textId="77777777" w:rsidR="00205271" w:rsidRDefault="00205271" w:rsidP="00205271">
      <w:pPr>
        <w:pStyle w:val="Heading2"/>
        <w:tabs>
          <w:tab w:val="left" w:pos="3480"/>
        </w:tabs>
      </w:pPr>
      <w:bookmarkStart w:id="313" w:name="_Toc342723467"/>
      <w:commentRangeStart w:id="314"/>
      <w:r>
        <w:t>Choose a Level</w:t>
      </w:r>
      <w:commentRangeEnd w:id="314"/>
      <w:r w:rsidR="00755C98">
        <w:rPr>
          <w:rStyle w:val="CommentReference"/>
          <w:rFonts w:asciiTheme="minorHAnsi" w:eastAsiaTheme="minorEastAsia" w:hAnsiTheme="minorHAnsi" w:cstheme="minorBidi"/>
          <w:b w:val="0"/>
          <w:bCs w:val="0"/>
          <w:color w:val="auto"/>
        </w:rPr>
        <w:commentReference w:id="314"/>
      </w:r>
      <w:bookmarkEnd w:id="313"/>
      <w:r>
        <w:tab/>
      </w:r>
    </w:p>
    <w:p w14:paraId="48CF3904" w14:textId="77777777" w:rsidR="00205271" w:rsidRDefault="00205271" w:rsidP="00205271">
      <w:r>
        <w:t>As a user, I want to be able to select a level so I can play the game.</w:t>
      </w:r>
    </w:p>
    <w:p w14:paraId="50CB327B" w14:textId="77777777" w:rsidR="00205271" w:rsidRDefault="00205271" w:rsidP="00205271">
      <w:pPr>
        <w:pStyle w:val="Heading3"/>
      </w:pPr>
      <w:bookmarkStart w:id="315" w:name="_Toc336877905"/>
      <w:r>
        <w:t>Conditions of Satisfaction</w:t>
      </w:r>
      <w:bookmarkEnd w:id="315"/>
    </w:p>
    <w:p w14:paraId="1E5C8555" w14:textId="77777777" w:rsidR="00205271" w:rsidRDefault="00205271" w:rsidP="00205271">
      <w:pPr>
        <w:pStyle w:val="ListParagraph"/>
        <w:numPr>
          <w:ilvl w:val="0"/>
          <w:numId w:val="8"/>
        </w:numPr>
      </w:pPr>
      <w:r>
        <w:t>I can select a “level select” menu.</w:t>
      </w:r>
    </w:p>
    <w:p w14:paraId="5E73CFE4" w14:textId="77777777" w:rsidR="00205271" w:rsidRDefault="00205271" w:rsidP="00205271">
      <w:pPr>
        <w:pStyle w:val="ListParagraph"/>
        <w:numPr>
          <w:ilvl w:val="0"/>
          <w:numId w:val="8"/>
        </w:numPr>
      </w:pPr>
      <w:r>
        <w:t>I can see what levels are unlocked.</w:t>
      </w:r>
    </w:p>
    <w:p w14:paraId="1BFB38A5" w14:textId="77777777" w:rsidR="00205271" w:rsidRDefault="00205271" w:rsidP="00205271">
      <w:pPr>
        <w:pStyle w:val="ListParagraph"/>
        <w:numPr>
          <w:ilvl w:val="0"/>
          <w:numId w:val="8"/>
        </w:numPr>
      </w:pPr>
      <w:r>
        <w:t>I can see what levels are locked.</w:t>
      </w:r>
    </w:p>
    <w:p w14:paraId="0FB8CB1D" w14:textId="77777777" w:rsidR="00205271" w:rsidRDefault="00205271" w:rsidP="00205271">
      <w:pPr>
        <w:pStyle w:val="ListParagraph"/>
        <w:numPr>
          <w:ilvl w:val="0"/>
          <w:numId w:val="8"/>
        </w:numPr>
      </w:pPr>
      <w:r>
        <w:lastRenderedPageBreak/>
        <w:t>I can see what levels I have already completed and my rating in each.</w:t>
      </w:r>
    </w:p>
    <w:p w14:paraId="3F54E1B7" w14:textId="77777777" w:rsidR="00205271" w:rsidRDefault="00205271" w:rsidP="00205271">
      <w:pPr>
        <w:pStyle w:val="ListParagraph"/>
        <w:numPr>
          <w:ilvl w:val="0"/>
          <w:numId w:val="8"/>
        </w:numPr>
      </w:pPr>
      <w:r>
        <w:t>I can select an unlocked level to play.</w:t>
      </w:r>
    </w:p>
    <w:p w14:paraId="3663FC94" w14:textId="77777777" w:rsidR="00205271" w:rsidRDefault="00205271" w:rsidP="00205271">
      <w:pPr>
        <w:pStyle w:val="Heading3"/>
      </w:pPr>
      <w:bookmarkStart w:id="316" w:name="_Toc336877906"/>
      <w:r>
        <w:t>Storyboards</w:t>
      </w:r>
      <w:bookmarkEnd w:id="316"/>
    </w:p>
    <w:p w14:paraId="34DD7E1A" w14:textId="77777777" w:rsidR="00205271" w:rsidRDefault="00205271" w:rsidP="00205271">
      <w:r>
        <w:rPr>
          <w:noProof/>
          <w:lang w:val="en-IE" w:eastAsia="en-IE"/>
        </w:rPr>
        <w:drawing>
          <wp:inline distT="0" distB="0" distL="0" distR="0" wp14:anchorId="747B29F3" wp14:editId="090BC6D2">
            <wp:extent cx="4886325" cy="1228725"/>
            <wp:effectExtent l="0" t="133350" r="0"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303B7819" w14:textId="77777777" w:rsidR="00205271" w:rsidRDefault="00205271" w:rsidP="00205271">
      <w:r>
        <w:rPr>
          <w:noProof/>
          <w:lang w:val="en-IE" w:eastAsia="en-IE"/>
        </w:rPr>
        <w:drawing>
          <wp:inline distT="0" distB="0" distL="0" distR="0" wp14:anchorId="4A2BBA6A" wp14:editId="0083AE7D">
            <wp:extent cx="4886325" cy="1257300"/>
            <wp:effectExtent l="0" t="13335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718ADC89" w14:textId="7848C7E7" w:rsidR="00205271" w:rsidRDefault="00205271" w:rsidP="00205271">
      <w:pPr>
        <w:pStyle w:val="Heading2"/>
      </w:pPr>
      <w:bookmarkStart w:id="317" w:name="_Toc342723468"/>
      <w:commentRangeStart w:id="318"/>
      <w:r>
        <w:t>Level Creation</w:t>
      </w:r>
      <w:commentRangeEnd w:id="318"/>
      <w:r w:rsidR="00755C98">
        <w:rPr>
          <w:rStyle w:val="CommentReference"/>
          <w:rFonts w:asciiTheme="minorHAnsi" w:eastAsiaTheme="minorEastAsia" w:hAnsiTheme="minorHAnsi" w:cstheme="minorBidi"/>
          <w:b w:val="0"/>
          <w:bCs w:val="0"/>
          <w:color w:val="auto"/>
        </w:rPr>
        <w:commentReference w:id="318"/>
      </w:r>
      <w:bookmarkEnd w:id="317"/>
    </w:p>
    <w:p w14:paraId="773B68E1" w14:textId="77777777" w:rsidR="00205271" w:rsidRDefault="00205271" w:rsidP="00205271">
      <w:r>
        <w:t>As a developer, I want to be able to create levels quickly and easily.</w:t>
      </w:r>
    </w:p>
    <w:p w14:paraId="3D337C58" w14:textId="77777777" w:rsidR="00205271" w:rsidRDefault="00205271" w:rsidP="00205271">
      <w:pPr>
        <w:pStyle w:val="Heading3"/>
      </w:pPr>
      <w:r>
        <w:t>Conditions of Satisfaction</w:t>
      </w:r>
    </w:p>
    <w:p w14:paraId="7B361880" w14:textId="77777777" w:rsidR="00205271" w:rsidRDefault="00205271" w:rsidP="00205271">
      <w:pPr>
        <w:pStyle w:val="ListParagraph"/>
        <w:numPr>
          <w:ilvl w:val="0"/>
          <w:numId w:val="8"/>
        </w:numPr>
      </w:pPr>
      <w:r>
        <w:t>I can create an empty level.</w:t>
      </w:r>
    </w:p>
    <w:p w14:paraId="6556F337" w14:textId="77777777" w:rsidR="00205271" w:rsidRDefault="00205271" w:rsidP="00205271">
      <w:pPr>
        <w:pStyle w:val="ListParagraph"/>
        <w:numPr>
          <w:ilvl w:val="0"/>
          <w:numId w:val="8"/>
        </w:numPr>
      </w:pPr>
      <w:r>
        <w:t>I can position all objects.</w:t>
      </w:r>
    </w:p>
    <w:p w14:paraId="53BD639D" w14:textId="77777777" w:rsidR="00205271" w:rsidRDefault="00205271" w:rsidP="00205271">
      <w:pPr>
        <w:pStyle w:val="ListParagraph"/>
        <w:numPr>
          <w:ilvl w:val="0"/>
          <w:numId w:val="8"/>
        </w:numPr>
      </w:pPr>
      <w:r>
        <w:t>I can position platforms.</w:t>
      </w:r>
    </w:p>
    <w:p w14:paraId="23A367B0" w14:textId="77777777" w:rsidR="00205271" w:rsidRDefault="00205271" w:rsidP="00205271">
      <w:pPr>
        <w:pStyle w:val="ListParagraph"/>
        <w:numPr>
          <w:ilvl w:val="0"/>
          <w:numId w:val="8"/>
        </w:numPr>
      </w:pPr>
      <w:r>
        <w:t xml:space="preserve">I can position the points which will define the floor space. </w:t>
      </w:r>
    </w:p>
    <w:p w14:paraId="4ECD82C2" w14:textId="77777777" w:rsidR="00205271" w:rsidRDefault="00205271" w:rsidP="00205271">
      <w:pPr>
        <w:pStyle w:val="ListParagraph"/>
        <w:numPr>
          <w:ilvl w:val="0"/>
          <w:numId w:val="8"/>
        </w:numPr>
      </w:pPr>
      <w:r>
        <w:t>I can save all the content created to XML files.</w:t>
      </w:r>
    </w:p>
    <w:p w14:paraId="3D1E32AE" w14:textId="77777777" w:rsidR="00205271" w:rsidRDefault="00205271" w:rsidP="00205271">
      <w:pPr>
        <w:pStyle w:val="ListParagraph"/>
        <w:numPr>
          <w:ilvl w:val="0"/>
          <w:numId w:val="8"/>
        </w:numPr>
      </w:pPr>
      <w:r>
        <w:t>I can name the XML files which I create.</w:t>
      </w:r>
      <w:r w:rsidRPr="00CC491C">
        <w:t xml:space="preserve"> </w:t>
      </w:r>
    </w:p>
    <w:p w14:paraId="4A8B0DC2" w14:textId="77777777" w:rsidR="00205271" w:rsidRDefault="00205271" w:rsidP="00205271">
      <w:pPr>
        <w:pStyle w:val="ListParagraph"/>
        <w:numPr>
          <w:ilvl w:val="0"/>
          <w:numId w:val="8"/>
        </w:numPr>
      </w:pPr>
      <w:r>
        <w:t>I can load a previously created level to edit it.</w:t>
      </w:r>
    </w:p>
    <w:p w14:paraId="539BAF6E" w14:textId="77777777" w:rsidR="00205271" w:rsidRDefault="00205271" w:rsidP="00205271">
      <w:pPr>
        <w:pStyle w:val="Heading3"/>
      </w:pPr>
      <w:r>
        <w:t>Storyboards</w:t>
      </w:r>
    </w:p>
    <w:p w14:paraId="16A5F4A4" w14:textId="77777777" w:rsidR="00205271" w:rsidRDefault="00205271" w:rsidP="00205271">
      <w:r>
        <w:rPr>
          <w:noProof/>
          <w:lang w:val="en-IE" w:eastAsia="en-IE"/>
        </w:rPr>
        <w:drawing>
          <wp:inline distT="0" distB="0" distL="0" distR="0" wp14:anchorId="6B5B6FB7" wp14:editId="2DD9A53C">
            <wp:extent cx="5867400" cy="1390650"/>
            <wp:effectExtent l="0" t="0" r="1905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1A5F64FA" w14:textId="77777777" w:rsidR="0087651A" w:rsidRDefault="0087651A" w:rsidP="0087651A">
      <w:pPr>
        <w:pStyle w:val="Heading2"/>
      </w:pPr>
      <w:bookmarkStart w:id="319" w:name="_Toc336877913"/>
      <w:bookmarkStart w:id="320" w:name="_Toc342723469"/>
      <w:commentRangeStart w:id="321"/>
      <w:r>
        <w:lastRenderedPageBreak/>
        <w:t>Collect Power-Ups</w:t>
      </w:r>
      <w:bookmarkEnd w:id="319"/>
      <w:commentRangeEnd w:id="321"/>
      <w:r w:rsidR="00755C98">
        <w:rPr>
          <w:rStyle w:val="CommentReference"/>
          <w:rFonts w:asciiTheme="minorHAnsi" w:eastAsiaTheme="minorEastAsia" w:hAnsiTheme="minorHAnsi" w:cstheme="minorBidi"/>
          <w:b w:val="0"/>
          <w:bCs w:val="0"/>
          <w:color w:val="auto"/>
        </w:rPr>
        <w:commentReference w:id="321"/>
      </w:r>
      <w:bookmarkEnd w:id="320"/>
    </w:p>
    <w:p w14:paraId="58B17A19" w14:textId="77777777" w:rsidR="0087651A" w:rsidRDefault="0087651A" w:rsidP="0087651A">
      <w:r>
        <w:t>As a user, I want to collect power-ups so that the game character can have extra abilities.</w:t>
      </w:r>
    </w:p>
    <w:p w14:paraId="2BA60286" w14:textId="77777777" w:rsidR="0087651A" w:rsidRDefault="0087651A" w:rsidP="0087651A">
      <w:pPr>
        <w:pStyle w:val="Heading3"/>
      </w:pPr>
      <w:bookmarkStart w:id="322" w:name="_Toc336877914"/>
      <w:r>
        <w:t>Conditions of Satisfaction</w:t>
      </w:r>
      <w:bookmarkEnd w:id="322"/>
    </w:p>
    <w:p w14:paraId="1ABBA8AC" w14:textId="77777777" w:rsidR="0087651A" w:rsidRDefault="0087651A" w:rsidP="0087651A">
      <w:pPr>
        <w:pStyle w:val="ListParagraph"/>
        <w:numPr>
          <w:ilvl w:val="0"/>
          <w:numId w:val="8"/>
        </w:numPr>
      </w:pPr>
      <w:r>
        <w:t>I can pick up power ups.</w:t>
      </w:r>
    </w:p>
    <w:p w14:paraId="2C4287BB" w14:textId="77777777" w:rsidR="0087651A" w:rsidRDefault="0087651A" w:rsidP="0087651A">
      <w:pPr>
        <w:pStyle w:val="ListParagraph"/>
        <w:numPr>
          <w:ilvl w:val="0"/>
          <w:numId w:val="8"/>
        </w:numPr>
      </w:pPr>
      <w:r>
        <w:t>I can understand how to collect power ups.</w:t>
      </w:r>
    </w:p>
    <w:p w14:paraId="0F5DE216" w14:textId="77777777" w:rsidR="0087651A" w:rsidRDefault="0087651A" w:rsidP="0087651A">
      <w:pPr>
        <w:pStyle w:val="ListParagraph"/>
        <w:numPr>
          <w:ilvl w:val="0"/>
          <w:numId w:val="8"/>
        </w:numPr>
      </w:pPr>
      <w:r>
        <w:t>I can tell what power up I am about to collect.</w:t>
      </w:r>
    </w:p>
    <w:p w14:paraId="1FB70E9B" w14:textId="77777777" w:rsidR="0087651A" w:rsidRDefault="0087651A" w:rsidP="0087651A">
      <w:pPr>
        <w:pStyle w:val="ListParagraph"/>
        <w:numPr>
          <w:ilvl w:val="0"/>
          <w:numId w:val="8"/>
        </w:numPr>
      </w:pPr>
      <w:r>
        <w:t>I can tell what power up is active.</w:t>
      </w:r>
    </w:p>
    <w:p w14:paraId="4CB81504" w14:textId="77777777" w:rsidR="0087651A" w:rsidRDefault="0087651A" w:rsidP="0087651A">
      <w:pPr>
        <w:pStyle w:val="ListParagraph"/>
        <w:numPr>
          <w:ilvl w:val="0"/>
          <w:numId w:val="8"/>
        </w:numPr>
      </w:pPr>
      <w:r>
        <w:t>I can tell when the power up has expired.</w:t>
      </w:r>
    </w:p>
    <w:p w14:paraId="4D0B29F2" w14:textId="77777777" w:rsidR="0087651A" w:rsidRDefault="0087651A" w:rsidP="0087651A">
      <w:pPr>
        <w:pStyle w:val="ListParagraph"/>
        <w:numPr>
          <w:ilvl w:val="0"/>
          <w:numId w:val="8"/>
        </w:numPr>
      </w:pPr>
      <w:r>
        <w:t>I can understand what effect power-ups cause.</w:t>
      </w:r>
    </w:p>
    <w:p w14:paraId="40550D8B" w14:textId="77777777" w:rsidR="0087651A" w:rsidRDefault="0087651A" w:rsidP="0087651A">
      <w:pPr>
        <w:pStyle w:val="Heading3"/>
      </w:pPr>
      <w:bookmarkStart w:id="323" w:name="_Toc336877915"/>
      <w:r>
        <w:t>Storyboards</w:t>
      </w:r>
      <w:bookmarkEnd w:id="323"/>
    </w:p>
    <w:p w14:paraId="19F5652A" w14:textId="77777777" w:rsidR="0087651A" w:rsidRDefault="0087651A" w:rsidP="0087651A">
      <w:r>
        <w:rPr>
          <w:noProof/>
          <w:lang w:val="en-IE" w:eastAsia="en-IE"/>
        </w:rPr>
        <w:drawing>
          <wp:inline distT="0" distB="0" distL="0" distR="0" wp14:anchorId="686BE417" wp14:editId="0E1A4450">
            <wp:extent cx="5867400" cy="1371600"/>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7636C3A9" w14:textId="77777777" w:rsidR="0087651A" w:rsidRDefault="0087651A" w:rsidP="0087651A">
      <w:pPr>
        <w:pStyle w:val="Heading2"/>
      </w:pPr>
      <w:bookmarkStart w:id="324" w:name="_Toc342723470"/>
      <w:commentRangeStart w:id="325"/>
      <w:r>
        <w:t>Collect Bonuses</w:t>
      </w:r>
      <w:commentRangeEnd w:id="325"/>
      <w:r w:rsidR="00755C98">
        <w:rPr>
          <w:rStyle w:val="CommentReference"/>
          <w:rFonts w:asciiTheme="minorHAnsi" w:eastAsiaTheme="minorEastAsia" w:hAnsiTheme="minorHAnsi" w:cstheme="minorBidi"/>
          <w:b w:val="0"/>
          <w:bCs w:val="0"/>
          <w:color w:val="auto"/>
        </w:rPr>
        <w:commentReference w:id="325"/>
      </w:r>
      <w:bookmarkEnd w:id="324"/>
    </w:p>
    <w:p w14:paraId="2DFD2E92" w14:textId="77777777" w:rsidR="0087651A" w:rsidRDefault="0087651A" w:rsidP="0087651A">
      <w:r>
        <w:t>As a user, I want to collect bonuses so that the game is fun.</w:t>
      </w:r>
    </w:p>
    <w:p w14:paraId="64F05A66" w14:textId="77777777" w:rsidR="0087651A" w:rsidRDefault="0087651A" w:rsidP="0087651A">
      <w:pPr>
        <w:pStyle w:val="Heading3"/>
      </w:pPr>
      <w:r>
        <w:t>Conditions of Satisfaction</w:t>
      </w:r>
    </w:p>
    <w:p w14:paraId="73C8E034" w14:textId="77777777" w:rsidR="0087651A" w:rsidRDefault="0087651A" w:rsidP="0087651A">
      <w:pPr>
        <w:pStyle w:val="ListParagraph"/>
        <w:numPr>
          <w:ilvl w:val="0"/>
          <w:numId w:val="8"/>
        </w:numPr>
      </w:pPr>
      <w:r>
        <w:t>I can collect bonuses.</w:t>
      </w:r>
    </w:p>
    <w:p w14:paraId="7C4E3355" w14:textId="77777777" w:rsidR="0087651A" w:rsidRDefault="0087651A" w:rsidP="0087651A">
      <w:pPr>
        <w:pStyle w:val="ListParagraph"/>
        <w:numPr>
          <w:ilvl w:val="0"/>
          <w:numId w:val="8"/>
        </w:numPr>
      </w:pPr>
      <w:r>
        <w:t>I can understand how to collect bonuses.</w:t>
      </w:r>
    </w:p>
    <w:p w14:paraId="5F143B3D" w14:textId="77777777" w:rsidR="0087651A" w:rsidRDefault="0087651A" w:rsidP="0087651A">
      <w:pPr>
        <w:pStyle w:val="ListParagraph"/>
        <w:numPr>
          <w:ilvl w:val="0"/>
          <w:numId w:val="8"/>
        </w:numPr>
      </w:pPr>
      <w:r>
        <w:t>I can tell how much the bonus I am about to collect is worth.</w:t>
      </w:r>
    </w:p>
    <w:p w14:paraId="26317AA3" w14:textId="77777777" w:rsidR="0087651A" w:rsidRDefault="0087651A" w:rsidP="0087651A">
      <w:pPr>
        <w:pStyle w:val="ListParagraph"/>
        <w:numPr>
          <w:ilvl w:val="0"/>
          <w:numId w:val="8"/>
        </w:numPr>
      </w:pPr>
      <w:r>
        <w:t>I can see how many bonus point I have collected.</w:t>
      </w:r>
    </w:p>
    <w:p w14:paraId="533A9322" w14:textId="77777777" w:rsidR="0087651A" w:rsidRDefault="0087651A" w:rsidP="0087651A">
      <w:pPr>
        <w:pStyle w:val="Heading3"/>
      </w:pPr>
      <w:r>
        <w:t>Storyboards</w:t>
      </w:r>
    </w:p>
    <w:p w14:paraId="092B69FA" w14:textId="77777777" w:rsidR="0087651A" w:rsidRDefault="0087651A" w:rsidP="0087651A">
      <w:r>
        <w:rPr>
          <w:noProof/>
          <w:lang w:val="en-IE" w:eastAsia="en-IE"/>
        </w:rPr>
        <w:drawing>
          <wp:inline distT="0" distB="0" distL="0" distR="0" wp14:anchorId="20BB7181" wp14:editId="51FE1D6E">
            <wp:extent cx="5867400" cy="1323975"/>
            <wp:effectExtent l="0" t="0" r="190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18D6180" w14:textId="77777777" w:rsidR="0087651A" w:rsidRDefault="0087651A" w:rsidP="0087651A">
      <w:pPr>
        <w:pStyle w:val="Heading2"/>
      </w:pPr>
      <w:bookmarkStart w:id="326" w:name="_Toc342723471"/>
      <w:commentRangeStart w:id="327"/>
      <w:r>
        <w:t>Take Damage from Obstacles</w:t>
      </w:r>
      <w:commentRangeEnd w:id="327"/>
      <w:r w:rsidR="00755C98">
        <w:rPr>
          <w:rStyle w:val="CommentReference"/>
          <w:rFonts w:asciiTheme="minorHAnsi" w:eastAsiaTheme="minorEastAsia" w:hAnsiTheme="minorHAnsi" w:cstheme="minorBidi"/>
          <w:b w:val="0"/>
          <w:bCs w:val="0"/>
          <w:color w:val="auto"/>
        </w:rPr>
        <w:commentReference w:id="327"/>
      </w:r>
      <w:bookmarkEnd w:id="326"/>
    </w:p>
    <w:p w14:paraId="07E268DC" w14:textId="77777777" w:rsidR="0087651A" w:rsidRDefault="0087651A" w:rsidP="0087651A">
      <w:r>
        <w:t>As a user, I want the game to contain damaging obstacles so that the game is challenging.</w:t>
      </w:r>
    </w:p>
    <w:p w14:paraId="13DD6EFB" w14:textId="77777777" w:rsidR="0087651A" w:rsidRDefault="0087651A" w:rsidP="0087651A">
      <w:pPr>
        <w:pStyle w:val="Heading3"/>
      </w:pPr>
      <w:r>
        <w:t>Conditions of Satisfaction</w:t>
      </w:r>
    </w:p>
    <w:p w14:paraId="30F7495C" w14:textId="77777777" w:rsidR="0087651A" w:rsidRDefault="0087651A" w:rsidP="0087651A">
      <w:pPr>
        <w:pStyle w:val="ListParagraph"/>
        <w:numPr>
          <w:ilvl w:val="0"/>
          <w:numId w:val="8"/>
        </w:numPr>
      </w:pPr>
      <w:r>
        <w:t>I can see obstacles.</w:t>
      </w:r>
    </w:p>
    <w:p w14:paraId="19C60E6A" w14:textId="77777777" w:rsidR="0087651A" w:rsidRDefault="0087651A" w:rsidP="0087651A">
      <w:pPr>
        <w:pStyle w:val="ListParagraph"/>
        <w:numPr>
          <w:ilvl w:val="0"/>
          <w:numId w:val="8"/>
        </w:numPr>
      </w:pPr>
      <w:r>
        <w:lastRenderedPageBreak/>
        <w:t>I can understand how different obstacles will affect the player.</w:t>
      </w:r>
    </w:p>
    <w:p w14:paraId="5E23B0A1" w14:textId="77777777" w:rsidR="0087651A" w:rsidRDefault="0087651A" w:rsidP="0087651A">
      <w:pPr>
        <w:pStyle w:val="ListParagraph"/>
        <w:numPr>
          <w:ilvl w:val="0"/>
          <w:numId w:val="8"/>
        </w:numPr>
      </w:pPr>
      <w:r>
        <w:t>I can avoid obstacles.</w:t>
      </w:r>
    </w:p>
    <w:p w14:paraId="1A3BEC34" w14:textId="77777777" w:rsidR="0087651A" w:rsidRDefault="0087651A" w:rsidP="0087651A">
      <w:pPr>
        <w:pStyle w:val="Heading3"/>
      </w:pPr>
      <w:r>
        <w:t>Storyboards</w:t>
      </w:r>
    </w:p>
    <w:p w14:paraId="07E146F5" w14:textId="77777777" w:rsidR="0087651A" w:rsidRDefault="0087651A" w:rsidP="0087651A">
      <w:r>
        <w:rPr>
          <w:noProof/>
          <w:lang w:val="en-IE" w:eastAsia="en-IE"/>
        </w:rPr>
        <w:drawing>
          <wp:inline distT="0" distB="0" distL="0" distR="0" wp14:anchorId="1CBBEE50" wp14:editId="70B2355F">
            <wp:extent cx="5867400" cy="1390650"/>
            <wp:effectExtent l="0" t="0" r="190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10688EE1" w14:textId="77777777" w:rsidR="00942113" w:rsidRDefault="00942113" w:rsidP="00942113">
      <w:pPr>
        <w:pStyle w:val="Heading2"/>
      </w:pPr>
      <w:bookmarkStart w:id="328" w:name="_Toc342723472"/>
      <w:commentRangeStart w:id="329"/>
      <w:r>
        <w:t>Scrolling Death</w:t>
      </w:r>
      <w:commentRangeEnd w:id="329"/>
      <w:r w:rsidR="00755C98">
        <w:rPr>
          <w:rStyle w:val="CommentReference"/>
          <w:rFonts w:asciiTheme="minorHAnsi" w:eastAsiaTheme="minorEastAsia" w:hAnsiTheme="minorHAnsi" w:cstheme="minorBidi"/>
          <w:b w:val="0"/>
          <w:bCs w:val="0"/>
          <w:color w:val="auto"/>
        </w:rPr>
        <w:commentReference w:id="329"/>
      </w:r>
      <w:bookmarkEnd w:id="328"/>
    </w:p>
    <w:p w14:paraId="163E0C4E" w14:textId="77777777" w:rsidR="00942113" w:rsidRDefault="00942113" w:rsidP="00942113">
      <w:r>
        <w:t>As a player, I want the game world to continuously scroll with the player dying if this scrolling catches up to them so the game is challenging.</w:t>
      </w:r>
    </w:p>
    <w:p w14:paraId="656AD983" w14:textId="77777777" w:rsidR="00942113" w:rsidRDefault="00942113" w:rsidP="00942113">
      <w:pPr>
        <w:pStyle w:val="Heading3"/>
      </w:pPr>
      <w:r>
        <w:t>Conditions of Satisfaction</w:t>
      </w:r>
    </w:p>
    <w:p w14:paraId="4F2753E0" w14:textId="77777777" w:rsidR="00942113" w:rsidRDefault="00942113" w:rsidP="00942113">
      <w:pPr>
        <w:pStyle w:val="ListParagraph"/>
        <w:numPr>
          <w:ilvl w:val="0"/>
          <w:numId w:val="8"/>
        </w:numPr>
      </w:pPr>
      <w:r>
        <w:t>I can see the level and all obstacles scrolling.</w:t>
      </w:r>
    </w:p>
    <w:p w14:paraId="32C997AF" w14:textId="77777777" w:rsidR="00942113" w:rsidRDefault="00942113" w:rsidP="00942113">
      <w:pPr>
        <w:pStyle w:val="ListParagraph"/>
        <w:numPr>
          <w:ilvl w:val="0"/>
          <w:numId w:val="8"/>
        </w:numPr>
      </w:pPr>
      <w:r>
        <w:t xml:space="preserve">Stickman dies if the scrolling catches up with him. </w:t>
      </w:r>
    </w:p>
    <w:p w14:paraId="7ACCF035" w14:textId="77777777" w:rsidR="00942113" w:rsidRDefault="00942113" w:rsidP="00942113">
      <w:pPr>
        <w:pStyle w:val="ListParagraph"/>
        <w:numPr>
          <w:ilvl w:val="0"/>
          <w:numId w:val="8"/>
        </w:numPr>
      </w:pPr>
      <w:r>
        <w:t>Stickman can outrun the scrolling (slightly) if I fall behind a quarter ways across the screen.</w:t>
      </w:r>
    </w:p>
    <w:p w14:paraId="23282714" w14:textId="77777777" w:rsidR="00942113" w:rsidRDefault="00942113" w:rsidP="00942113">
      <w:pPr>
        <w:pStyle w:val="ListParagraph"/>
        <w:numPr>
          <w:ilvl w:val="0"/>
          <w:numId w:val="8"/>
        </w:numPr>
      </w:pPr>
      <w:r>
        <w:t>Stickman cannot outrun the scrolling of the screen once I get to half way across the screen, under normal circumstances.</w:t>
      </w:r>
    </w:p>
    <w:p w14:paraId="566FEDA0" w14:textId="77777777" w:rsidR="00942113" w:rsidRDefault="00942113" w:rsidP="00942113">
      <w:pPr>
        <w:pStyle w:val="ListParagraph"/>
        <w:numPr>
          <w:ilvl w:val="0"/>
          <w:numId w:val="8"/>
        </w:numPr>
      </w:pPr>
      <w:r>
        <w:t>Stickman cannot outrun the scrolling of the screen once I three quarters of the way across the screen, when I have a speed boost upgrade.</w:t>
      </w:r>
    </w:p>
    <w:p w14:paraId="1EFBF848" w14:textId="77777777" w:rsidR="00942113" w:rsidRDefault="00942113" w:rsidP="00942113">
      <w:pPr>
        <w:pStyle w:val="Heading3"/>
      </w:pPr>
      <w:r>
        <w:t>Storyboards</w:t>
      </w:r>
    </w:p>
    <w:p w14:paraId="43709DE0" w14:textId="77777777" w:rsidR="00942113" w:rsidRDefault="00942113" w:rsidP="00942113">
      <w:r>
        <w:rPr>
          <w:noProof/>
          <w:lang w:val="en-IE" w:eastAsia="en-IE"/>
        </w:rPr>
        <w:drawing>
          <wp:inline distT="0" distB="0" distL="0" distR="0" wp14:anchorId="52656B4C" wp14:editId="17D2230B">
            <wp:extent cx="5867400" cy="1352550"/>
            <wp:effectExtent l="0" t="0" r="1905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7C7EA02B" w14:textId="77777777" w:rsidR="00942113" w:rsidRDefault="00942113" w:rsidP="00942113">
      <w:pPr>
        <w:pStyle w:val="Heading2"/>
      </w:pPr>
      <w:bookmarkStart w:id="330" w:name="_Toc342723473"/>
      <w:commentRangeStart w:id="331"/>
      <w:r>
        <w:t>Activate Mine Carts</w:t>
      </w:r>
      <w:commentRangeEnd w:id="331"/>
      <w:r w:rsidR="00755C98">
        <w:rPr>
          <w:rStyle w:val="CommentReference"/>
          <w:rFonts w:asciiTheme="minorHAnsi" w:eastAsiaTheme="minorEastAsia" w:hAnsiTheme="minorHAnsi" w:cstheme="minorBidi"/>
          <w:b w:val="0"/>
          <w:bCs w:val="0"/>
          <w:color w:val="auto"/>
        </w:rPr>
        <w:commentReference w:id="331"/>
      </w:r>
      <w:bookmarkEnd w:id="330"/>
    </w:p>
    <w:p w14:paraId="20D390C7" w14:textId="77777777" w:rsidR="00942113" w:rsidRDefault="00942113" w:rsidP="00942113">
      <w:r>
        <w:t xml:space="preserve">As a user, I want to be able to activate mining carts so I can use them to travel. </w:t>
      </w:r>
    </w:p>
    <w:p w14:paraId="6F65DF35" w14:textId="77777777" w:rsidR="00942113" w:rsidRDefault="00942113" w:rsidP="00942113">
      <w:pPr>
        <w:pStyle w:val="Heading3"/>
      </w:pPr>
      <w:r>
        <w:t>Conditions of Satisfaction</w:t>
      </w:r>
    </w:p>
    <w:p w14:paraId="3230E7F2" w14:textId="77777777" w:rsidR="00942113" w:rsidRDefault="00942113" w:rsidP="00942113">
      <w:pPr>
        <w:pStyle w:val="ListParagraph"/>
        <w:numPr>
          <w:ilvl w:val="0"/>
          <w:numId w:val="8"/>
        </w:numPr>
      </w:pPr>
      <w:r>
        <w:t>I can tell how to activate a mine cart.</w:t>
      </w:r>
    </w:p>
    <w:p w14:paraId="193EF3C7" w14:textId="77777777" w:rsidR="00942113" w:rsidRDefault="00942113" w:rsidP="00942113">
      <w:pPr>
        <w:pStyle w:val="ListParagraph"/>
        <w:numPr>
          <w:ilvl w:val="0"/>
          <w:numId w:val="8"/>
        </w:numPr>
      </w:pPr>
      <w:r>
        <w:t>I can tell when a mine cart has been activated.</w:t>
      </w:r>
    </w:p>
    <w:p w14:paraId="1F1ACA00" w14:textId="77777777" w:rsidR="00942113" w:rsidRDefault="00942113" w:rsidP="00942113">
      <w:pPr>
        <w:pStyle w:val="Heading3"/>
      </w:pPr>
      <w:r>
        <w:lastRenderedPageBreak/>
        <w:t>Storyboards</w:t>
      </w:r>
    </w:p>
    <w:p w14:paraId="61C41806" w14:textId="77777777" w:rsidR="00942113" w:rsidRDefault="00942113" w:rsidP="00942113">
      <w:r>
        <w:rPr>
          <w:noProof/>
          <w:lang w:val="en-IE" w:eastAsia="en-IE"/>
        </w:rPr>
        <w:drawing>
          <wp:inline distT="0" distB="0" distL="0" distR="0" wp14:anchorId="4C8C6969" wp14:editId="54A039BE">
            <wp:extent cx="5867400" cy="771525"/>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19106BD9" w14:textId="77777777" w:rsidR="00942113" w:rsidRDefault="00942113" w:rsidP="00942113">
      <w:pPr>
        <w:pStyle w:val="Heading2"/>
      </w:pPr>
      <w:bookmarkStart w:id="332" w:name="_Toc342723474"/>
      <w:commentRangeStart w:id="333"/>
      <w:r>
        <w:t>Transition between Carts and Platforms</w:t>
      </w:r>
      <w:commentRangeEnd w:id="333"/>
      <w:r w:rsidR="00755C98">
        <w:rPr>
          <w:rStyle w:val="CommentReference"/>
          <w:rFonts w:asciiTheme="minorHAnsi" w:eastAsiaTheme="minorEastAsia" w:hAnsiTheme="minorHAnsi" w:cstheme="minorBidi"/>
          <w:b w:val="0"/>
          <w:bCs w:val="0"/>
          <w:color w:val="auto"/>
        </w:rPr>
        <w:commentReference w:id="333"/>
      </w:r>
      <w:bookmarkEnd w:id="332"/>
    </w:p>
    <w:p w14:paraId="260630C9" w14:textId="77777777" w:rsidR="00942113" w:rsidRDefault="00942113" w:rsidP="00942113">
      <w:r>
        <w:t xml:space="preserve">As a user, I want to be able to transition between platforms and mining carts so I can avoid obstacles and avoid death due to the side-scrolling screen catching up to the in game character. </w:t>
      </w:r>
    </w:p>
    <w:p w14:paraId="568A62E7" w14:textId="77777777" w:rsidR="00942113" w:rsidRDefault="00942113" w:rsidP="00942113">
      <w:pPr>
        <w:pStyle w:val="Heading3"/>
      </w:pPr>
      <w:r>
        <w:t>Conditions of Satisfaction</w:t>
      </w:r>
    </w:p>
    <w:p w14:paraId="16010BE1" w14:textId="77777777" w:rsidR="00942113" w:rsidRDefault="00942113" w:rsidP="00942113">
      <w:pPr>
        <w:pStyle w:val="ListParagraph"/>
        <w:numPr>
          <w:ilvl w:val="0"/>
          <w:numId w:val="8"/>
        </w:numPr>
      </w:pPr>
      <w:r>
        <w:t>I can jump onto a platform from a mining cart.</w:t>
      </w:r>
    </w:p>
    <w:p w14:paraId="41316B57" w14:textId="77777777" w:rsidR="00942113" w:rsidRDefault="00942113" w:rsidP="00942113">
      <w:pPr>
        <w:pStyle w:val="ListParagraph"/>
        <w:numPr>
          <w:ilvl w:val="0"/>
          <w:numId w:val="8"/>
        </w:numPr>
      </w:pPr>
      <w:r>
        <w:t>I can fall into a mining cart.</w:t>
      </w:r>
    </w:p>
    <w:p w14:paraId="1FEFAFB7" w14:textId="77777777" w:rsidR="00942113" w:rsidRDefault="00942113" w:rsidP="00942113">
      <w:pPr>
        <w:pStyle w:val="ListParagraph"/>
        <w:numPr>
          <w:ilvl w:val="0"/>
          <w:numId w:val="8"/>
        </w:numPr>
      </w:pPr>
      <w:r>
        <w:t>I can jump into a mining cart.</w:t>
      </w:r>
    </w:p>
    <w:p w14:paraId="4934C16B" w14:textId="77777777" w:rsidR="00942113" w:rsidRDefault="00942113" w:rsidP="00942113">
      <w:pPr>
        <w:pStyle w:val="ListParagraph"/>
        <w:numPr>
          <w:ilvl w:val="0"/>
          <w:numId w:val="8"/>
        </w:numPr>
      </w:pPr>
      <w:r>
        <w:t>I can enter a mining cart by standing in front of it and letting it catch up with me.</w:t>
      </w:r>
    </w:p>
    <w:p w14:paraId="07ECF9B8" w14:textId="77777777" w:rsidR="00942113" w:rsidRDefault="00942113" w:rsidP="00942113">
      <w:pPr>
        <w:pStyle w:val="ListParagraph"/>
        <w:numPr>
          <w:ilvl w:val="0"/>
          <w:numId w:val="8"/>
        </w:numPr>
      </w:pPr>
      <w:r>
        <w:t>I can miss be left behind by the mining cart leaving stickman moving slowly on the tracks, if I jump on the tracks behind the cart.</w:t>
      </w:r>
    </w:p>
    <w:p w14:paraId="2934C523" w14:textId="77777777" w:rsidR="00942113" w:rsidRDefault="00942113" w:rsidP="00942113">
      <w:pPr>
        <w:pStyle w:val="Heading3"/>
      </w:pPr>
      <w:r>
        <w:t>Storyboards</w:t>
      </w:r>
    </w:p>
    <w:p w14:paraId="687B9984" w14:textId="77777777" w:rsidR="00942113" w:rsidRDefault="00942113" w:rsidP="00942113">
      <w:r>
        <w:rPr>
          <w:noProof/>
          <w:lang w:val="en-IE" w:eastAsia="en-IE"/>
        </w:rPr>
        <w:drawing>
          <wp:inline distT="0" distB="0" distL="0" distR="0" wp14:anchorId="432FFEC4" wp14:editId="37264E9E">
            <wp:extent cx="5867400" cy="914400"/>
            <wp:effectExtent l="0" t="0" r="0"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68BD59EE" w14:textId="77777777" w:rsidR="00942113" w:rsidRDefault="00942113" w:rsidP="00942113">
      <w:r>
        <w:rPr>
          <w:noProof/>
          <w:lang w:val="en-IE" w:eastAsia="en-IE"/>
        </w:rPr>
        <w:drawing>
          <wp:inline distT="0" distB="0" distL="0" distR="0" wp14:anchorId="6CCDD4A9" wp14:editId="50CDFF23">
            <wp:extent cx="5867400" cy="876300"/>
            <wp:effectExtent l="0" t="0" r="0" b="190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062EBD5E" w14:textId="77777777" w:rsidR="00942113" w:rsidRDefault="00942113" w:rsidP="00942113">
      <w:pPr>
        <w:pStyle w:val="Heading2"/>
      </w:pPr>
      <w:bookmarkStart w:id="334" w:name="_Toc342723475"/>
      <w:commentRangeStart w:id="335"/>
      <w:r>
        <w:t>Complete Level</w:t>
      </w:r>
      <w:commentRangeEnd w:id="335"/>
      <w:r w:rsidR="00755C98">
        <w:rPr>
          <w:rStyle w:val="CommentReference"/>
          <w:rFonts w:asciiTheme="minorHAnsi" w:eastAsiaTheme="minorEastAsia" w:hAnsiTheme="minorHAnsi" w:cstheme="minorBidi"/>
          <w:b w:val="0"/>
          <w:bCs w:val="0"/>
          <w:color w:val="auto"/>
        </w:rPr>
        <w:commentReference w:id="335"/>
      </w:r>
      <w:bookmarkEnd w:id="334"/>
    </w:p>
    <w:p w14:paraId="4A237B9E" w14:textId="77777777" w:rsidR="00942113" w:rsidRDefault="00942113" w:rsidP="00942113">
      <w:r>
        <w:t xml:space="preserve">As a user, I want to be able to complete a level so I can progress through the game. </w:t>
      </w:r>
    </w:p>
    <w:p w14:paraId="4E4A2647" w14:textId="77777777" w:rsidR="00942113" w:rsidRDefault="00942113" w:rsidP="00942113">
      <w:pPr>
        <w:pStyle w:val="Heading3"/>
      </w:pPr>
      <w:r>
        <w:t>Conditions of Satisfaction</w:t>
      </w:r>
    </w:p>
    <w:p w14:paraId="0DAB4F62" w14:textId="77777777" w:rsidR="00942113" w:rsidRDefault="00942113" w:rsidP="00942113">
      <w:pPr>
        <w:pStyle w:val="ListParagraph"/>
        <w:numPr>
          <w:ilvl w:val="0"/>
          <w:numId w:val="8"/>
        </w:numPr>
      </w:pPr>
      <w:r>
        <w:t>I can understand how to finish a level.</w:t>
      </w:r>
    </w:p>
    <w:p w14:paraId="00111110" w14:textId="77777777" w:rsidR="00942113" w:rsidRDefault="00942113" w:rsidP="00942113">
      <w:pPr>
        <w:pStyle w:val="ListParagraph"/>
        <w:numPr>
          <w:ilvl w:val="0"/>
          <w:numId w:val="8"/>
        </w:numPr>
      </w:pPr>
      <w:r>
        <w:t>I can finish a level.</w:t>
      </w:r>
    </w:p>
    <w:p w14:paraId="29C8379B" w14:textId="77777777" w:rsidR="00942113" w:rsidRDefault="00942113" w:rsidP="00942113">
      <w:pPr>
        <w:pStyle w:val="Heading3"/>
      </w:pPr>
      <w:r>
        <w:t>Storyboards</w:t>
      </w:r>
    </w:p>
    <w:p w14:paraId="0109EFE8" w14:textId="77777777" w:rsidR="00942113" w:rsidRDefault="00942113" w:rsidP="00942113">
      <w:r>
        <w:rPr>
          <w:noProof/>
          <w:lang w:val="en-IE" w:eastAsia="en-IE"/>
        </w:rPr>
        <w:drawing>
          <wp:inline distT="0" distB="0" distL="0" distR="0" wp14:anchorId="75455A0A" wp14:editId="6B5ADCAF">
            <wp:extent cx="5867400" cy="933450"/>
            <wp:effectExtent l="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154D461E" w14:textId="77777777" w:rsidR="0087651A" w:rsidRDefault="0087651A" w:rsidP="0087651A">
      <w:pPr>
        <w:pStyle w:val="Heading2"/>
      </w:pPr>
      <w:bookmarkStart w:id="336" w:name="_Toc342723476"/>
      <w:commentRangeStart w:id="337"/>
      <w:r>
        <w:lastRenderedPageBreak/>
        <w:t>High Score System</w:t>
      </w:r>
      <w:commentRangeEnd w:id="337"/>
      <w:r w:rsidR="001A3466">
        <w:rPr>
          <w:rStyle w:val="CommentReference"/>
          <w:rFonts w:asciiTheme="minorHAnsi" w:eastAsiaTheme="minorEastAsia" w:hAnsiTheme="minorHAnsi" w:cstheme="minorBidi"/>
          <w:b w:val="0"/>
          <w:bCs w:val="0"/>
          <w:color w:val="auto"/>
        </w:rPr>
        <w:commentReference w:id="337"/>
      </w:r>
      <w:bookmarkEnd w:id="336"/>
    </w:p>
    <w:p w14:paraId="5087B4AE" w14:textId="77777777" w:rsidR="0087651A" w:rsidRDefault="0087651A" w:rsidP="0087651A">
      <w:r>
        <w:t>As a developer, I want to implement a high score system so the user’s scores can be tracked.</w:t>
      </w:r>
    </w:p>
    <w:p w14:paraId="012B5181" w14:textId="77777777" w:rsidR="0087651A" w:rsidRDefault="0087651A" w:rsidP="0087651A">
      <w:pPr>
        <w:pStyle w:val="Heading3"/>
      </w:pPr>
      <w:r>
        <w:t>Conditions of Satisfaction</w:t>
      </w:r>
    </w:p>
    <w:p w14:paraId="75E2709E" w14:textId="77777777" w:rsidR="0087651A" w:rsidRDefault="0087651A" w:rsidP="0087651A">
      <w:pPr>
        <w:pStyle w:val="ListParagraph"/>
        <w:numPr>
          <w:ilvl w:val="0"/>
          <w:numId w:val="8"/>
        </w:numPr>
      </w:pPr>
      <w:r>
        <w:t>I can manage user data for each level which contains:</w:t>
      </w:r>
    </w:p>
    <w:p w14:paraId="0B07446E" w14:textId="77777777" w:rsidR="0087651A" w:rsidRDefault="0087651A" w:rsidP="0087651A">
      <w:pPr>
        <w:pStyle w:val="ListParagraph"/>
        <w:numPr>
          <w:ilvl w:val="1"/>
          <w:numId w:val="8"/>
        </w:numPr>
      </w:pPr>
      <w:r>
        <w:t>Level number, name, score and rating.</w:t>
      </w:r>
    </w:p>
    <w:p w14:paraId="30D8E5B0" w14:textId="77777777" w:rsidR="0087651A" w:rsidRDefault="0087651A" w:rsidP="0087651A">
      <w:pPr>
        <w:pStyle w:val="ListParagraph"/>
        <w:numPr>
          <w:ilvl w:val="0"/>
          <w:numId w:val="8"/>
        </w:numPr>
      </w:pPr>
      <w:r>
        <w:t>I can save a list of user data entries for each level.</w:t>
      </w:r>
    </w:p>
    <w:p w14:paraId="0BF04D7C" w14:textId="77777777" w:rsidR="0087651A" w:rsidRDefault="0087651A" w:rsidP="0087651A">
      <w:pPr>
        <w:pStyle w:val="ListParagraph"/>
        <w:numPr>
          <w:ilvl w:val="0"/>
          <w:numId w:val="8"/>
        </w:numPr>
      </w:pPr>
      <w:r>
        <w:t>I can load a list of user data for each level.</w:t>
      </w:r>
    </w:p>
    <w:p w14:paraId="1CD93889" w14:textId="77777777" w:rsidR="0087651A" w:rsidRDefault="0087651A" w:rsidP="0087651A">
      <w:pPr>
        <w:pStyle w:val="Heading3"/>
      </w:pPr>
      <w:r>
        <w:t>Storyboards</w:t>
      </w:r>
    </w:p>
    <w:p w14:paraId="545A92DF" w14:textId="77777777" w:rsidR="0087651A" w:rsidRDefault="0087651A" w:rsidP="0087651A">
      <w:r>
        <w:t>Not applicable.</w:t>
      </w:r>
    </w:p>
    <w:p w14:paraId="5462A29C" w14:textId="467A43A7" w:rsidR="000B2E7B" w:rsidRDefault="000B2E7B" w:rsidP="000B2E7B">
      <w:pPr>
        <w:pStyle w:val="Heading2"/>
        <w:tabs>
          <w:tab w:val="left" w:pos="3480"/>
        </w:tabs>
      </w:pPr>
      <w:bookmarkStart w:id="338" w:name="_Toc342723477"/>
      <w:commentRangeStart w:id="339"/>
      <w:r>
        <w:t>Input Name</w:t>
      </w:r>
      <w:commentRangeEnd w:id="339"/>
      <w:r w:rsidR="001A3466">
        <w:rPr>
          <w:rStyle w:val="CommentReference"/>
          <w:rFonts w:asciiTheme="minorHAnsi" w:eastAsiaTheme="minorEastAsia" w:hAnsiTheme="minorHAnsi" w:cstheme="minorBidi"/>
          <w:b w:val="0"/>
          <w:bCs w:val="0"/>
          <w:color w:val="auto"/>
        </w:rPr>
        <w:commentReference w:id="339"/>
      </w:r>
      <w:bookmarkEnd w:id="338"/>
    </w:p>
    <w:p w14:paraId="670510B0" w14:textId="109CB5F7" w:rsidR="000B2E7B" w:rsidRDefault="000B2E7B" w:rsidP="000B2E7B">
      <w:r>
        <w:t>As a user, I want to be able to input my name/alias so I can be recorded in the high score table.</w:t>
      </w:r>
    </w:p>
    <w:p w14:paraId="485E1DDB" w14:textId="77777777" w:rsidR="000B2E7B" w:rsidRDefault="000B2E7B" w:rsidP="000B2E7B">
      <w:pPr>
        <w:pStyle w:val="Heading3"/>
      </w:pPr>
      <w:r>
        <w:t>Conditions of Satisfaction</w:t>
      </w:r>
    </w:p>
    <w:p w14:paraId="5DAC464E" w14:textId="63A852B3" w:rsidR="000B2E7B" w:rsidRDefault="000B2E7B" w:rsidP="000B2E7B">
      <w:pPr>
        <w:pStyle w:val="ListParagraph"/>
        <w:numPr>
          <w:ilvl w:val="0"/>
          <w:numId w:val="8"/>
        </w:numPr>
      </w:pPr>
      <w:r>
        <w:t>I can enter my name in the high score menu and/or upon launching the game.</w:t>
      </w:r>
    </w:p>
    <w:p w14:paraId="4B798241" w14:textId="226C7E64" w:rsidR="000B2E7B" w:rsidRDefault="000B2E7B" w:rsidP="000B2E7B">
      <w:pPr>
        <w:pStyle w:val="ListParagraph"/>
        <w:numPr>
          <w:ilvl w:val="0"/>
          <w:numId w:val="8"/>
        </w:numPr>
      </w:pPr>
      <w:r>
        <w:t>I can reuse the name I used previously without re-entering it, if I have played the game already.</w:t>
      </w:r>
    </w:p>
    <w:p w14:paraId="598372F0" w14:textId="373994E6" w:rsidR="000B2E7B" w:rsidRDefault="000B2E7B" w:rsidP="000B2E7B">
      <w:pPr>
        <w:pStyle w:val="ListParagraph"/>
        <w:numPr>
          <w:ilvl w:val="0"/>
          <w:numId w:val="8"/>
        </w:numPr>
      </w:pPr>
      <w:r>
        <w:t>I can use arm gestures to control the letter selection.</w:t>
      </w:r>
    </w:p>
    <w:p w14:paraId="3BFF999F" w14:textId="77777777" w:rsidR="000B2E7B" w:rsidRDefault="000B2E7B" w:rsidP="000B2E7B">
      <w:pPr>
        <w:pStyle w:val="Heading3"/>
      </w:pPr>
      <w:r>
        <w:t>Storyboards</w:t>
      </w:r>
    </w:p>
    <w:p w14:paraId="57B53B55" w14:textId="77777777" w:rsidR="000B2E7B" w:rsidRDefault="000B2E7B" w:rsidP="000B2E7B">
      <w:r>
        <w:rPr>
          <w:noProof/>
          <w:lang w:val="en-IE" w:eastAsia="en-IE"/>
        </w:rPr>
        <w:drawing>
          <wp:inline distT="0" distB="0" distL="0" distR="0" wp14:anchorId="6F896A64" wp14:editId="0973A7C7">
            <wp:extent cx="5915025" cy="1381125"/>
            <wp:effectExtent l="0" t="0" r="9525" b="0"/>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5EB20C29" w14:textId="37253A7E" w:rsidR="000B2E7B" w:rsidRDefault="007F55E9" w:rsidP="000B2E7B">
      <w:r>
        <w:rPr>
          <w:noProof/>
          <w:lang w:val="en-IE" w:eastAsia="en-IE"/>
        </w:rPr>
        <w:drawing>
          <wp:inline distT="0" distB="0" distL="0" distR="0" wp14:anchorId="2A41D2B6" wp14:editId="352A237D">
            <wp:extent cx="5934075" cy="1600200"/>
            <wp:effectExtent l="0" t="0" r="9525"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3910CBAE" w14:textId="5199E7EC" w:rsidR="000B2E7B" w:rsidRDefault="00117DF8" w:rsidP="00A86412">
      <w:r>
        <w:rPr>
          <w:noProof/>
          <w:lang w:val="en-IE" w:eastAsia="en-IE"/>
        </w:rPr>
        <w:lastRenderedPageBreak/>
        <w:drawing>
          <wp:inline distT="0" distB="0" distL="0" distR="0" wp14:anchorId="18632892" wp14:editId="4321FDB0">
            <wp:extent cx="6162675" cy="1609725"/>
            <wp:effectExtent l="0" t="0" r="9525"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25D9F3A3" w14:textId="35647999" w:rsidR="00117DF8" w:rsidRPr="00117DF8" w:rsidRDefault="00117DF8" w:rsidP="00117DF8">
      <w:r>
        <w:rPr>
          <w:noProof/>
          <w:lang w:val="en-IE" w:eastAsia="en-IE"/>
        </w:rPr>
        <w:drawing>
          <wp:inline distT="0" distB="0" distL="0" distR="0" wp14:anchorId="6A99C410" wp14:editId="63C06A10">
            <wp:extent cx="6162675" cy="1524000"/>
            <wp:effectExtent l="0" t="0" r="9525"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06FE376" w14:textId="0FA84C33" w:rsidR="007B0365" w:rsidRDefault="007B0365" w:rsidP="007B0365">
      <w:pPr>
        <w:pStyle w:val="Heading2"/>
      </w:pPr>
      <w:bookmarkStart w:id="340" w:name="_Toc336877907"/>
      <w:bookmarkStart w:id="341" w:name="_Toc342723478"/>
      <w:bookmarkEnd w:id="299"/>
      <w:commentRangeStart w:id="342"/>
      <w:r>
        <w:t>Check High Scores</w:t>
      </w:r>
      <w:bookmarkEnd w:id="340"/>
      <w:commentRangeEnd w:id="342"/>
      <w:r w:rsidR="001A3466">
        <w:rPr>
          <w:rStyle w:val="CommentReference"/>
          <w:rFonts w:asciiTheme="minorHAnsi" w:eastAsiaTheme="minorEastAsia" w:hAnsiTheme="minorHAnsi" w:cstheme="minorBidi"/>
          <w:b w:val="0"/>
          <w:bCs w:val="0"/>
          <w:color w:val="auto"/>
        </w:rPr>
        <w:commentReference w:id="342"/>
      </w:r>
      <w:bookmarkEnd w:id="341"/>
    </w:p>
    <w:p w14:paraId="3F760015" w14:textId="71D67460" w:rsidR="007B0365" w:rsidRDefault="00A92F24" w:rsidP="007B0365">
      <w:r>
        <w:t xml:space="preserve">As a user, </w:t>
      </w:r>
      <w:r w:rsidR="007B0365">
        <w:t>I want to check the high score table so I can see my ranking.</w:t>
      </w:r>
    </w:p>
    <w:p w14:paraId="2CEDF3C8" w14:textId="77777777" w:rsidR="007B0365" w:rsidRDefault="007B0365" w:rsidP="007B0365">
      <w:pPr>
        <w:pStyle w:val="Heading3"/>
      </w:pPr>
      <w:bookmarkStart w:id="343" w:name="_Toc336877908"/>
      <w:r>
        <w:t>Conditions of Satisfaction</w:t>
      </w:r>
      <w:bookmarkEnd w:id="343"/>
    </w:p>
    <w:p w14:paraId="3FAE0471" w14:textId="670A91E3" w:rsidR="007B0365" w:rsidRDefault="007B0365" w:rsidP="007B0365">
      <w:pPr>
        <w:pStyle w:val="ListParagraph"/>
        <w:numPr>
          <w:ilvl w:val="0"/>
          <w:numId w:val="8"/>
        </w:numPr>
      </w:pPr>
      <w:r>
        <w:t>I can select a “High Score” menu.</w:t>
      </w:r>
    </w:p>
    <w:p w14:paraId="42BEAA41" w14:textId="418EB424" w:rsidR="0087651A" w:rsidRDefault="007B0365" w:rsidP="0087651A">
      <w:pPr>
        <w:pStyle w:val="ListParagraph"/>
        <w:numPr>
          <w:ilvl w:val="0"/>
          <w:numId w:val="8"/>
        </w:numPr>
      </w:pPr>
      <w:r>
        <w:t>I can view a</w:t>
      </w:r>
      <w:r w:rsidR="0087651A">
        <w:t>n overall</w:t>
      </w:r>
      <w:r>
        <w:t xml:space="preserve"> high score table.</w:t>
      </w:r>
    </w:p>
    <w:p w14:paraId="00878686" w14:textId="6A407BB3" w:rsidR="007B0365" w:rsidRDefault="007B0365" w:rsidP="007B0365">
      <w:pPr>
        <w:pStyle w:val="ListParagraph"/>
        <w:numPr>
          <w:ilvl w:val="0"/>
          <w:numId w:val="8"/>
        </w:numPr>
      </w:pPr>
      <w:r>
        <w:t>I can tell instantly if I am on the high score table.</w:t>
      </w:r>
    </w:p>
    <w:p w14:paraId="11ED3327" w14:textId="1CCAE482" w:rsidR="007B0365" w:rsidRDefault="007B0365" w:rsidP="007B0365">
      <w:pPr>
        <w:pStyle w:val="ListParagraph"/>
        <w:numPr>
          <w:ilvl w:val="0"/>
          <w:numId w:val="8"/>
        </w:numPr>
      </w:pPr>
      <w:r>
        <w:t xml:space="preserve">I can see where </w:t>
      </w:r>
      <w:r w:rsidR="003F278F">
        <w:t>on</w:t>
      </w:r>
      <w:r>
        <w:t xml:space="preserve"> the high score table</w:t>
      </w:r>
      <w:r w:rsidR="003F278F">
        <w:t xml:space="preserve"> that</w:t>
      </w:r>
      <w:r>
        <w:t xml:space="preserve"> I am.</w:t>
      </w:r>
    </w:p>
    <w:p w14:paraId="1AA1A791" w14:textId="6D679B9B" w:rsidR="0087651A" w:rsidRDefault="007B0365" w:rsidP="0087651A">
      <w:pPr>
        <w:pStyle w:val="ListParagraph"/>
        <w:numPr>
          <w:ilvl w:val="0"/>
          <w:numId w:val="8"/>
        </w:numPr>
      </w:pPr>
      <w:r>
        <w:t xml:space="preserve">I </w:t>
      </w:r>
      <w:r w:rsidR="003F278F">
        <w:t>can leave the high score menu and return to the main menu</w:t>
      </w:r>
      <w:r>
        <w:t>.</w:t>
      </w:r>
      <w:r w:rsidR="0087651A" w:rsidRPr="0087651A">
        <w:t xml:space="preserve"> </w:t>
      </w:r>
    </w:p>
    <w:p w14:paraId="3A8CD1B2" w14:textId="63B53CE9" w:rsidR="007B0365" w:rsidRDefault="0087651A" w:rsidP="007B0365">
      <w:pPr>
        <w:pStyle w:val="ListParagraph"/>
        <w:numPr>
          <w:ilvl w:val="0"/>
          <w:numId w:val="8"/>
        </w:numPr>
      </w:pPr>
      <w:r>
        <w:t>I can select a high score table for each level in the game.</w:t>
      </w:r>
    </w:p>
    <w:p w14:paraId="47556305" w14:textId="77777777" w:rsidR="007B0365" w:rsidRDefault="007B0365" w:rsidP="007B0365">
      <w:pPr>
        <w:pStyle w:val="Heading3"/>
      </w:pPr>
      <w:bookmarkStart w:id="344" w:name="_Toc336877909"/>
      <w:r>
        <w:t>Storyboards</w:t>
      </w:r>
      <w:bookmarkEnd w:id="344"/>
    </w:p>
    <w:p w14:paraId="2D970C4F" w14:textId="7AC39758" w:rsidR="007B0365" w:rsidRDefault="003F278F" w:rsidP="00BC2C77">
      <w:r>
        <w:rPr>
          <w:noProof/>
          <w:lang w:val="en-IE" w:eastAsia="en-IE"/>
        </w:rPr>
        <w:drawing>
          <wp:inline distT="0" distB="0" distL="0" distR="0" wp14:anchorId="3C91FB23" wp14:editId="22CA0F87">
            <wp:extent cx="4638675" cy="1200150"/>
            <wp:effectExtent l="0" t="114300" r="66675" b="190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508F6A5A" w14:textId="503BDBEA" w:rsidR="007D492C" w:rsidRDefault="007D492C" w:rsidP="007D492C">
      <w:pPr>
        <w:pStyle w:val="Heading2"/>
      </w:pPr>
      <w:bookmarkStart w:id="345" w:name="_Toc342723479"/>
      <w:commentRangeStart w:id="346"/>
      <w:r>
        <w:t>Display Level Results</w:t>
      </w:r>
      <w:commentRangeEnd w:id="346"/>
      <w:r w:rsidR="001A3466">
        <w:rPr>
          <w:rStyle w:val="CommentReference"/>
          <w:rFonts w:asciiTheme="minorHAnsi" w:eastAsiaTheme="minorEastAsia" w:hAnsiTheme="minorHAnsi" w:cstheme="minorBidi"/>
          <w:b w:val="0"/>
          <w:bCs w:val="0"/>
          <w:color w:val="auto"/>
        </w:rPr>
        <w:commentReference w:id="346"/>
      </w:r>
      <w:bookmarkEnd w:id="345"/>
    </w:p>
    <w:p w14:paraId="28EFDB9C" w14:textId="3D5892A1" w:rsidR="007D492C" w:rsidRDefault="007D492C" w:rsidP="007D492C">
      <w:r>
        <w:t xml:space="preserve">As a user, I want to see my result at the end of a level so I can judge how I did and retry the level or continue to the next level. </w:t>
      </w:r>
    </w:p>
    <w:p w14:paraId="14C8AC24" w14:textId="77777777" w:rsidR="007D492C" w:rsidRDefault="007D492C" w:rsidP="007D492C">
      <w:pPr>
        <w:pStyle w:val="Heading3"/>
      </w:pPr>
      <w:r>
        <w:lastRenderedPageBreak/>
        <w:t>Conditions of Satisfaction</w:t>
      </w:r>
    </w:p>
    <w:p w14:paraId="7180AAF4" w14:textId="2EDE242D" w:rsidR="007D492C" w:rsidRDefault="007D492C" w:rsidP="007D492C">
      <w:pPr>
        <w:pStyle w:val="ListParagraph"/>
        <w:numPr>
          <w:ilvl w:val="0"/>
          <w:numId w:val="8"/>
        </w:numPr>
      </w:pPr>
      <w:r>
        <w:t>I can see my level score.</w:t>
      </w:r>
    </w:p>
    <w:p w14:paraId="702B5696" w14:textId="46350D54" w:rsidR="007D492C" w:rsidRDefault="007D492C" w:rsidP="007D492C">
      <w:pPr>
        <w:pStyle w:val="ListParagraph"/>
        <w:numPr>
          <w:ilvl w:val="0"/>
          <w:numId w:val="8"/>
        </w:numPr>
      </w:pPr>
      <w:r>
        <w:t>I can see a rating for my score.</w:t>
      </w:r>
    </w:p>
    <w:p w14:paraId="7C4D362A" w14:textId="526BDF22" w:rsidR="007D492C" w:rsidRDefault="007D492C" w:rsidP="007D492C">
      <w:pPr>
        <w:pStyle w:val="ListParagraph"/>
        <w:numPr>
          <w:ilvl w:val="0"/>
          <w:numId w:val="8"/>
        </w:numPr>
      </w:pPr>
      <w:r>
        <w:t>I can tell if my score is a new high score.</w:t>
      </w:r>
    </w:p>
    <w:p w14:paraId="09FDF9FE" w14:textId="242EE1EB" w:rsidR="007D492C" w:rsidRDefault="007D492C" w:rsidP="007D492C">
      <w:pPr>
        <w:pStyle w:val="ListParagraph"/>
        <w:numPr>
          <w:ilvl w:val="0"/>
          <w:numId w:val="8"/>
        </w:numPr>
      </w:pPr>
      <w:r>
        <w:t>I can retry the level.</w:t>
      </w:r>
    </w:p>
    <w:p w14:paraId="6F6C2E08" w14:textId="7E426A39" w:rsidR="007D492C" w:rsidRDefault="007D492C" w:rsidP="007D492C">
      <w:pPr>
        <w:pStyle w:val="ListParagraph"/>
        <w:numPr>
          <w:ilvl w:val="0"/>
          <w:numId w:val="8"/>
        </w:numPr>
      </w:pPr>
      <w:r>
        <w:t>I can continue to the next level.</w:t>
      </w:r>
    </w:p>
    <w:p w14:paraId="359DB556" w14:textId="748A6F9D" w:rsidR="007D492C" w:rsidRDefault="007D492C" w:rsidP="007D492C">
      <w:pPr>
        <w:pStyle w:val="ListParagraph"/>
        <w:numPr>
          <w:ilvl w:val="0"/>
          <w:numId w:val="8"/>
        </w:numPr>
      </w:pPr>
      <w:r>
        <w:t>I can exit to the main menu.</w:t>
      </w:r>
    </w:p>
    <w:p w14:paraId="6ED70328" w14:textId="638B80F3" w:rsidR="00560325" w:rsidRPr="00560325" w:rsidRDefault="00560325" w:rsidP="00DD7C94">
      <w:pPr>
        <w:pStyle w:val="Heading3"/>
      </w:pPr>
      <w:r>
        <w:t>Storyboards</w:t>
      </w:r>
    </w:p>
    <w:p w14:paraId="474E4C52" w14:textId="79DECEE7" w:rsidR="00E764DD" w:rsidRDefault="00E764DD" w:rsidP="007D492C">
      <w:r>
        <w:rPr>
          <w:noProof/>
          <w:lang w:val="en-IE" w:eastAsia="en-IE"/>
        </w:rPr>
        <w:drawing>
          <wp:inline distT="0" distB="0" distL="0" distR="0" wp14:anchorId="414A31A5" wp14:editId="6B8835F9">
            <wp:extent cx="5781675" cy="1619250"/>
            <wp:effectExtent l="0" t="0" r="952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0" r:lo="rId141" r:qs="rId142" r:cs="rId143"/>
              </a:graphicData>
            </a:graphic>
          </wp:inline>
        </w:drawing>
      </w:r>
    </w:p>
    <w:p w14:paraId="312DDA46" w14:textId="3C5F9E31" w:rsidR="007D492C" w:rsidRDefault="00E764DD" w:rsidP="007D492C">
      <w:r>
        <w:rPr>
          <w:noProof/>
          <w:lang w:val="en-IE" w:eastAsia="en-IE"/>
        </w:rPr>
        <w:drawing>
          <wp:inline distT="0" distB="0" distL="0" distR="0" wp14:anchorId="3B4494A5" wp14:editId="72FFE6EA">
            <wp:extent cx="5772150" cy="1590675"/>
            <wp:effectExtent l="1905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5" r:lo="rId146" r:qs="rId147" r:cs="rId148"/>
              </a:graphicData>
            </a:graphic>
          </wp:inline>
        </w:drawing>
      </w:r>
    </w:p>
    <w:p w14:paraId="60C47699" w14:textId="6B26C951" w:rsidR="00014760" w:rsidRDefault="00E764DD" w:rsidP="00DF0A4B">
      <w:r>
        <w:rPr>
          <w:noProof/>
          <w:lang w:val="en-IE" w:eastAsia="en-IE"/>
        </w:rPr>
        <w:drawing>
          <wp:inline distT="0" distB="0" distL="0" distR="0" wp14:anchorId="01FCCEC2" wp14:editId="285174E0">
            <wp:extent cx="5781675" cy="1638300"/>
            <wp:effectExtent l="0" t="0" r="952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0" r:lo="rId151" r:qs="rId152" r:cs="rId153"/>
              </a:graphicData>
            </a:graphic>
          </wp:inline>
        </w:drawing>
      </w:r>
    </w:p>
    <w:p w14:paraId="29BC4485" w14:textId="223D2B66" w:rsidR="00014760" w:rsidRDefault="00014760" w:rsidP="00014760">
      <w:pPr>
        <w:pStyle w:val="Heading2"/>
      </w:pPr>
      <w:bookmarkStart w:id="347" w:name="_Toc342723480"/>
      <w:commentRangeStart w:id="348"/>
      <w:r>
        <w:t>Audio</w:t>
      </w:r>
      <w:commentRangeEnd w:id="348"/>
      <w:r w:rsidR="001A3466">
        <w:rPr>
          <w:rStyle w:val="CommentReference"/>
          <w:rFonts w:asciiTheme="minorHAnsi" w:eastAsiaTheme="minorEastAsia" w:hAnsiTheme="minorHAnsi" w:cstheme="minorBidi"/>
          <w:b w:val="0"/>
          <w:bCs w:val="0"/>
          <w:color w:val="auto"/>
        </w:rPr>
        <w:commentReference w:id="348"/>
      </w:r>
      <w:bookmarkEnd w:id="347"/>
    </w:p>
    <w:p w14:paraId="369D5F4F" w14:textId="6F58647B" w:rsidR="00014760" w:rsidRDefault="00014760" w:rsidP="00014760">
      <w:r>
        <w:t xml:space="preserve">As a user, I want to hear background music as I play so I can become immersed in the game. </w:t>
      </w:r>
    </w:p>
    <w:p w14:paraId="4E5E2DFE" w14:textId="77777777" w:rsidR="00014760" w:rsidRDefault="00014760" w:rsidP="00014760">
      <w:pPr>
        <w:pStyle w:val="Heading3"/>
      </w:pPr>
      <w:r>
        <w:t>Conditions of Satisfaction</w:t>
      </w:r>
    </w:p>
    <w:p w14:paraId="0E175061" w14:textId="681A47CD" w:rsidR="00014760" w:rsidRDefault="00014760" w:rsidP="00014760">
      <w:pPr>
        <w:pStyle w:val="ListParagraph"/>
        <w:numPr>
          <w:ilvl w:val="0"/>
          <w:numId w:val="8"/>
        </w:numPr>
      </w:pPr>
      <w:r>
        <w:t>I can hear music while the game is playing.</w:t>
      </w:r>
    </w:p>
    <w:p w14:paraId="079B852B" w14:textId="6959144E" w:rsidR="00014760" w:rsidRDefault="00014760" w:rsidP="00014760">
      <w:pPr>
        <w:pStyle w:val="ListParagraph"/>
        <w:numPr>
          <w:ilvl w:val="0"/>
          <w:numId w:val="8"/>
        </w:numPr>
      </w:pPr>
      <w:r>
        <w:t>I cannot hear music while menus are displayed.</w:t>
      </w:r>
    </w:p>
    <w:p w14:paraId="74506B4E" w14:textId="77777777" w:rsidR="00014760" w:rsidRDefault="00014760" w:rsidP="00014760">
      <w:pPr>
        <w:pStyle w:val="Heading3"/>
      </w:pPr>
      <w:r>
        <w:lastRenderedPageBreak/>
        <w:t>Storyboards</w:t>
      </w:r>
    </w:p>
    <w:p w14:paraId="6D016FB1" w14:textId="037B3E54" w:rsidR="00966E95" w:rsidRDefault="00014760" w:rsidP="00DF0A4B">
      <w:r>
        <w:rPr>
          <w:noProof/>
          <w:lang w:val="en-IE" w:eastAsia="en-IE"/>
        </w:rPr>
        <w:drawing>
          <wp:inline distT="0" distB="0" distL="0" distR="0" wp14:anchorId="2A12DCCE" wp14:editId="6CBCCF8A">
            <wp:extent cx="5867400" cy="1228725"/>
            <wp:effectExtent l="0" t="0" r="38100" b="952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5" r:lo="rId156" r:qs="rId157" r:cs="rId158"/>
              </a:graphicData>
            </a:graphic>
          </wp:inline>
        </w:drawing>
      </w:r>
    </w:p>
    <w:p w14:paraId="09F0EA9A" w14:textId="3A887C3B" w:rsidR="00014760" w:rsidRDefault="005D69C5" w:rsidP="00014760">
      <w:pPr>
        <w:pStyle w:val="Heading2"/>
      </w:pPr>
      <w:bookmarkStart w:id="349" w:name="_Toc342723481"/>
      <w:commentRangeStart w:id="350"/>
      <w:r>
        <w:t>Visual appeal</w:t>
      </w:r>
      <w:commentRangeEnd w:id="350"/>
      <w:r w:rsidR="001A3466">
        <w:rPr>
          <w:rStyle w:val="CommentReference"/>
          <w:rFonts w:asciiTheme="minorHAnsi" w:eastAsiaTheme="minorEastAsia" w:hAnsiTheme="minorHAnsi" w:cstheme="minorBidi"/>
          <w:b w:val="0"/>
          <w:bCs w:val="0"/>
          <w:color w:val="auto"/>
        </w:rPr>
        <w:commentReference w:id="350"/>
      </w:r>
      <w:bookmarkEnd w:id="349"/>
    </w:p>
    <w:p w14:paraId="7A64C752" w14:textId="35FF5340" w:rsidR="00014760" w:rsidRDefault="00014760" w:rsidP="00014760">
      <w:r>
        <w:t>As a user, I want</w:t>
      </w:r>
      <w:del w:id="351" w:author="Keith" w:date="2012-12-08T09:44:00Z">
        <w:r w:rsidDel="001261E3">
          <w:delText xml:space="preserve"> to</w:delText>
        </w:r>
      </w:del>
      <w:r>
        <w:t xml:space="preserve"> the game to be visually appealing so I can become immersed in the game. </w:t>
      </w:r>
    </w:p>
    <w:p w14:paraId="073F8988" w14:textId="77777777" w:rsidR="00014760" w:rsidRDefault="00014760" w:rsidP="00014760">
      <w:pPr>
        <w:pStyle w:val="Heading3"/>
      </w:pPr>
      <w:r>
        <w:t>Conditions of Satisfaction</w:t>
      </w:r>
    </w:p>
    <w:p w14:paraId="2B8BD9E2" w14:textId="1638C482" w:rsidR="00014760" w:rsidRDefault="00014760" w:rsidP="00014760">
      <w:pPr>
        <w:pStyle w:val="ListParagraph"/>
        <w:numPr>
          <w:ilvl w:val="0"/>
          <w:numId w:val="8"/>
        </w:numPr>
      </w:pPr>
      <w:r>
        <w:t>I can tell what objects are by their graphical representation.</w:t>
      </w:r>
    </w:p>
    <w:p w14:paraId="2F3284C6" w14:textId="35760FC6" w:rsidR="00014760" w:rsidRDefault="00014760" w:rsidP="00014760">
      <w:pPr>
        <w:pStyle w:val="ListParagraph"/>
        <w:numPr>
          <w:ilvl w:val="0"/>
          <w:numId w:val="8"/>
        </w:numPr>
      </w:pPr>
      <w:r>
        <w:t>I can tell what a platform is by its graphical representation.</w:t>
      </w:r>
    </w:p>
    <w:p w14:paraId="0D47F51A" w14:textId="77B2A582" w:rsidR="00014760" w:rsidRDefault="00014760" w:rsidP="00014760">
      <w:pPr>
        <w:pStyle w:val="ListParagraph"/>
        <w:numPr>
          <w:ilvl w:val="0"/>
          <w:numId w:val="8"/>
        </w:numPr>
      </w:pPr>
      <w:r>
        <w:t>I can tell the screen is scrolling by the movement of the landscape.</w:t>
      </w:r>
    </w:p>
    <w:p w14:paraId="3E810BE8" w14:textId="6986C695" w:rsidR="00014760" w:rsidRDefault="00014760" w:rsidP="00014760">
      <w:pPr>
        <w:pStyle w:val="ListParagraph"/>
        <w:numPr>
          <w:ilvl w:val="0"/>
          <w:numId w:val="8"/>
        </w:numPr>
      </w:pPr>
      <w:r>
        <w:t>I can see objects scrolling at different rates to simulate depth (parallax scrolling).</w:t>
      </w:r>
    </w:p>
    <w:p w14:paraId="1F670D04" w14:textId="7E8FCFF9" w:rsidR="00014760" w:rsidRDefault="003C551B" w:rsidP="003C551B">
      <w:pPr>
        <w:pStyle w:val="Heading3"/>
        <w:rPr>
          <w:ins w:id="352" w:author="Keith" w:date="2012-12-04T15:16:00Z"/>
        </w:rPr>
      </w:pPr>
      <w:r>
        <w:t>Storyboard</w:t>
      </w:r>
      <w:r w:rsidR="00014760">
        <w:rPr>
          <w:noProof/>
          <w:lang w:val="en-IE" w:eastAsia="en-IE"/>
        </w:rPr>
        <w:drawing>
          <wp:inline distT="0" distB="0" distL="0" distR="0" wp14:anchorId="4F6B1E34" wp14:editId="28B7BA8B">
            <wp:extent cx="5867400" cy="1276350"/>
            <wp:effectExtent l="0" t="0" r="19050" b="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0" r:lo="rId161" r:qs="rId162" r:cs="rId163"/>
              </a:graphicData>
            </a:graphic>
          </wp:inline>
        </w:drawing>
      </w:r>
    </w:p>
    <w:p w14:paraId="59ACE42A" w14:textId="04AA3B53" w:rsidR="00185E1C" w:rsidRDefault="00185E1C" w:rsidP="00185E1C">
      <w:pPr>
        <w:pStyle w:val="Heading2"/>
        <w:rPr>
          <w:ins w:id="353" w:author="Keith" w:date="2012-12-04T15:16:00Z"/>
        </w:rPr>
      </w:pPr>
      <w:bookmarkStart w:id="354" w:name="_Toc342723482"/>
      <w:ins w:id="355" w:author="Keith" w:date="2012-12-04T15:16:00Z">
        <w:r>
          <w:t>Notification System</w:t>
        </w:r>
        <w:bookmarkEnd w:id="354"/>
      </w:ins>
    </w:p>
    <w:p w14:paraId="58BA023D" w14:textId="339450F8" w:rsidR="00185E1C" w:rsidRDefault="00185E1C" w:rsidP="00185E1C">
      <w:pPr>
        <w:rPr>
          <w:ins w:id="356" w:author="Keith" w:date="2012-12-04T15:16:00Z"/>
        </w:rPr>
      </w:pPr>
      <w:ins w:id="357" w:author="Keith" w:date="2012-12-04T15:16:00Z">
        <w:r>
          <w:t xml:space="preserve">As a user, I want to </w:t>
        </w:r>
      </w:ins>
      <w:ins w:id="358" w:author="Keith" w:date="2012-12-04T15:17:00Z">
        <w:r>
          <w:t>see notifications so I know what’s happening.</w:t>
        </w:r>
      </w:ins>
    </w:p>
    <w:p w14:paraId="72F4B5F9" w14:textId="77777777" w:rsidR="00185E1C" w:rsidRDefault="00185E1C" w:rsidP="00185E1C">
      <w:pPr>
        <w:pStyle w:val="Heading3"/>
        <w:rPr>
          <w:ins w:id="359" w:author="Keith" w:date="2012-12-04T15:16:00Z"/>
        </w:rPr>
      </w:pPr>
      <w:ins w:id="360" w:author="Keith" w:date="2012-12-04T15:16:00Z">
        <w:r>
          <w:t>Conditions of Satisfaction</w:t>
        </w:r>
      </w:ins>
    </w:p>
    <w:p w14:paraId="30F60D2A" w14:textId="73F80F3E" w:rsidR="00185E1C" w:rsidRDefault="00185E1C" w:rsidP="00185E1C">
      <w:pPr>
        <w:pStyle w:val="ListParagraph"/>
        <w:numPr>
          <w:ilvl w:val="0"/>
          <w:numId w:val="8"/>
        </w:numPr>
        <w:rPr>
          <w:ins w:id="361" w:author="Keith" w:date="2012-12-04T15:16:00Z"/>
        </w:rPr>
      </w:pPr>
      <w:ins w:id="362" w:author="Keith" w:date="2012-12-04T15:16:00Z">
        <w:r>
          <w:t xml:space="preserve">I can tell what </w:t>
        </w:r>
      </w:ins>
      <w:ins w:id="363" w:author="Keith" w:date="2012-12-04T15:17:00Z">
        <w:r>
          <w:t>is happening throughout the game.</w:t>
        </w:r>
      </w:ins>
    </w:p>
    <w:p w14:paraId="2B7639A1" w14:textId="1F634D27" w:rsidR="00185E1C" w:rsidRDefault="00185E1C">
      <w:pPr>
        <w:pStyle w:val="ListParagraph"/>
        <w:numPr>
          <w:ilvl w:val="0"/>
          <w:numId w:val="8"/>
        </w:numPr>
        <w:rPr>
          <w:ins w:id="364" w:author="Keith" w:date="2012-12-04T15:16:00Z"/>
        </w:rPr>
      </w:pPr>
      <w:ins w:id="365" w:author="Keith" w:date="2012-12-04T15:16:00Z">
        <w:r>
          <w:t xml:space="preserve">I can </w:t>
        </w:r>
      </w:ins>
      <w:ins w:id="366" w:author="Keith" w:date="2012-12-04T15:17:00Z">
        <w:r>
          <w:t>receive heads up notifications at any time showing me how to do something or informing me of issues.</w:t>
        </w:r>
      </w:ins>
    </w:p>
    <w:p w14:paraId="718D8EBB" w14:textId="77777777" w:rsidR="00185E1C" w:rsidRPr="00DF0A4B" w:rsidRDefault="00185E1C" w:rsidP="00185E1C">
      <w:pPr>
        <w:pStyle w:val="Heading3"/>
        <w:rPr>
          <w:ins w:id="367" w:author="Keith" w:date="2012-12-04T15:16:00Z"/>
        </w:rPr>
      </w:pPr>
      <w:ins w:id="368" w:author="Keith" w:date="2012-12-04T15:16:00Z">
        <w:r>
          <w:t>Storyboard</w:t>
        </w:r>
        <w:r>
          <w:rPr>
            <w:noProof/>
            <w:lang w:val="en-IE" w:eastAsia="en-IE"/>
          </w:rPr>
          <w:drawing>
            <wp:inline distT="0" distB="0" distL="0" distR="0" wp14:anchorId="5EA99371" wp14:editId="0E3593DB">
              <wp:extent cx="5867400" cy="1276350"/>
              <wp:effectExtent l="0" t="0" r="1905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5" r:lo="rId166" r:qs="rId167" r:cs="rId168"/>
                </a:graphicData>
              </a:graphic>
            </wp:inline>
          </w:drawing>
        </w:r>
      </w:ins>
    </w:p>
    <w:p w14:paraId="4EDEF013" w14:textId="77777777" w:rsidR="00185E1C" w:rsidRDefault="00185E1C">
      <w:pPr>
        <w:rPr>
          <w:ins w:id="369" w:author="Keith" w:date="2012-12-08T09:43:00Z"/>
        </w:rPr>
        <w:pPrChange w:id="370" w:author="Keith" w:date="2012-12-04T15:16:00Z">
          <w:pPr>
            <w:pStyle w:val="Heading3"/>
          </w:pPr>
        </w:pPrChange>
      </w:pPr>
    </w:p>
    <w:p w14:paraId="4909CBCC" w14:textId="0EC21488" w:rsidR="001261E3" w:rsidRDefault="001261E3" w:rsidP="001261E3">
      <w:pPr>
        <w:pStyle w:val="Heading2"/>
        <w:rPr>
          <w:ins w:id="371" w:author="Keith" w:date="2012-12-08T09:43:00Z"/>
        </w:rPr>
      </w:pPr>
      <w:bookmarkStart w:id="372" w:name="_Toc342723483"/>
      <w:ins w:id="373" w:author="Keith" w:date="2012-12-08T09:43:00Z">
        <w:r>
          <w:lastRenderedPageBreak/>
          <w:t>Design and Create Levels</w:t>
        </w:r>
        <w:bookmarkEnd w:id="372"/>
      </w:ins>
    </w:p>
    <w:p w14:paraId="17DC3F8E" w14:textId="65AB2B65" w:rsidR="001261E3" w:rsidRDefault="001261E3" w:rsidP="001261E3">
      <w:pPr>
        <w:rPr>
          <w:ins w:id="374" w:author="Keith" w:date="2012-12-08T09:43:00Z"/>
        </w:rPr>
      </w:pPr>
      <w:ins w:id="375" w:author="Keith" w:date="2012-12-08T09:43:00Z">
        <w:r>
          <w:t>As a user, I want t</w:t>
        </w:r>
      </w:ins>
      <w:ins w:id="376" w:author="Keith" w:date="2012-12-08T09:45:00Z">
        <w:r>
          <w:t>he game to contain</w:t>
        </w:r>
      </w:ins>
      <w:ins w:id="377" w:author="Keith" w:date="2012-12-08T09:44:00Z">
        <w:r>
          <w:t xml:space="preserve"> multiple levels </w:t>
        </w:r>
      </w:ins>
      <w:ins w:id="378" w:author="Keith" w:date="2012-12-08T09:43:00Z">
        <w:r>
          <w:t xml:space="preserve">so I </w:t>
        </w:r>
      </w:ins>
      <w:ins w:id="379" w:author="Keith" w:date="2012-12-08T09:44:00Z">
        <w:r>
          <w:t>can play them.</w:t>
        </w:r>
      </w:ins>
    </w:p>
    <w:p w14:paraId="777EFA62" w14:textId="77777777" w:rsidR="001261E3" w:rsidRDefault="001261E3" w:rsidP="001261E3">
      <w:pPr>
        <w:pStyle w:val="Heading3"/>
        <w:rPr>
          <w:ins w:id="380" w:author="Keith" w:date="2012-12-08T09:43:00Z"/>
        </w:rPr>
      </w:pPr>
      <w:ins w:id="381" w:author="Keith" w:date="2012-12-08T09:43:00Z">
        <w:r>
          <w:t>Conditions of Satisfaction</w:t>
        </w:r>
      </w:ins>
    </w:p>
    <w:p w14:paraId="44951739" w14:textId="317B9A0E" w:rsidR="001261E3" w:rsidRDefault="001261E3">
      <w:pPr>
        <w:pStyle w:val="ListParagraph"/>
        <w:numPr>
          <w:ilvl w:val="0"/>
          <w:numId w:val="8"/>
        </w:numPr>
        <w:rPr>
          <w:ins w:id="382" w:author="Keith" w:date="2012-12-08T09:49:00Z"/>
        </w:rPr>
      </w:pPr>
      <w:ins w:id="383" w:author="Keith" w:date="2012-12-08T09:45:00Z">
        <w:r>
          <w:t>There are multiple levels in the game</w:t>
        </w:r>
      </w:ins>
      <w:ins w:id="384" w:author="Keith" w:date="2012-12-08T09:43:00Z">
        <w:r>
          <w:t>.</w:t>
        </w:r>
      </w:ins>
    </w:p>
    <w:p w14:paraId="7E3B8B08" w14:textId="4D519B7B" w:rsidR="008B1D26" w:rsidRDefault="008B1D26">
      <w:pPr>
        <w:pStyle w:val="ListParagraph"/>
        <w:numPr>
          <w:ilvl w:val="0"/>
          <w:numId w:val="8"/>
        </w:numPr>
        <w:rPr>
          <w:ins w:id="385" w:author="Keith" w:date="2012-12-08T09:43:00Z"/>
        </w:rPr>
      </w:pPr>
      <w:ins w:id="386" w:author="Keith" w:date="2012-12-08T09:49:00Z">
        <w:r>
          <w:t>The levels are fun and challenging.</w:t>
        </w:r>
      </w:ins>
      <w:bookmarkStart w:id="387" w:name="_GoBack"/>
      <w:bookmarkEnd w:id="387"/>
    </w:p>
    <w:p w14:paraId="274D0622" w14:textId="77777777" w:rsidR="001261E3" w:rsidRPr="00DF0A4B" w:rsidRDefault="001261E3" w:rsidP="001261E3">
      <w:pPr>
        <w:pStyle w:val="Heading3"/>
        <w:rPr>
          <w:ins w:id="388" w:author="Keith" w:date="2012-12-08T09:46:00Z"/>
        </w:rPr>
      </w:pPr>
      <w:ins w:id="389" w:author="Keith" w:date="2012-12-08T09:46:00Z">
        <w:r>
          <w:t>Storyboard</w:t>
        </w:r>
        <w:r>
          <w:rPr>
            <w:noProof/>
            <w:lang w:val="en-IE" w:eastAsia="en-IE"/>
          </w:rPr>
          <w:drawing>
            <wp:inline distT="0" distB="0" distL="0" distR="0" wp14:anchorId="4A75EB9D" wp14:editId="74352AFA">
              <wp:extent cx="5867400" cy="1276350"/>
              <wp:effectExtent l="38100" t="0" r="1905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0" r:lo="rId171" r:qs="rId172" r:cs="rId173"/>
                </a:graphicData>
              </a:graphic>
            </wp:inline>
          </w:drawing>
        </w:r>
      </w:ins>
    </w:p>
    <w:p w14:paraId="50F10C69" w14:textId="77777777" w:rsidR="001261E3" w:rsidRDefault="001261E3" w:rsidP="001261E3">
      <w:pPr>
        <w:rPr>
          <w:ins w:id="390" w:author="Keith" w:date="2012-12-08T09:46:00Z"/>
        </w:rPr>
      </w:pPr>
    </w:p>
    <w:p w14:paraId="363276F1" w14:textId="71035126" w:rsidR="001261E3" w:rsidRPr="00185E1C" w:rsidRDefault="001261E3">
      <w:pPr>
        <w:pPrChange w:id="391" w:author="Keith" w:date="2012-12-04T15:16:00Z">
          <w:pPr>
            <w:pStyle w:val="Heading3"/>
          </w:pPr>
        </w:pPrChange>
      </w:pPr>
    </w:p>
    <w:sectPr w:rsidR="001261E3" w:rsidRPr="00185E1C" w:rsidSect="000D392E">
      <w:headerReference w:type="default" r:id="rId175"/>
      <w:footerReference w:type="default" r:id="rId17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1" w:author="Keith" w:date="2012-10-16T14:43:00Z" w:initials="K">
    <w:p w14:paraId="62117124" w14:textId="522E574E" w:rsidR="00755C98" w:rsidRDefault="00755C98">
      <w:pPr>
        <w:pStyle w:val="CommentText"/>
      </w:pPr>
      <w:r>
        <w:rPr>
          <w:rStyle w:val="CommentReference"/>
        </w:rPr>
        <w:annotationRef/>
      </w:r>
    </w:p>
    <w:p w14:paraId="56D83462" w14:textId="4835638B" w:rsidR="00755C98" w:rsidRDefault="001A3466">
      <w:pPr>
        <w:pStyle w:val="CommentText"/>
        <w:rPr>
          <w:b/>
        </w:rPr>
      </w:pPr>
      <w:r>
        <w:rPr>
          <w:b/>
        </w:rPr>
        <w:t>20</w:t>
      </w:r>
    </w:p>
    <w:p w14:paraId="3F5E86C4" w14:textId="430BB6A4" w:rsidR="00755C98" w:rsidRPr="00755C98" w:rsidRDefault="00755C98">
      <w:pPr>
        <w:pStyle w:val="CommentText"/>
        <w:rPr>
          <w:b/>
        </w:rPr>
      </w:pPr>
      <w:r>
        <w:rPr>
          <w:b/>
        </w:rPr>
        <w:t>My estimate.</w:t>
      </w:r>
    </w:p>
  </w:comment>
  <w:comment w:id="303" w:author="Keith" w:date="2012-10-16T14:36:00Z" w:initials="K">
    <w:p w14:paraId="336A8B58" w14:textId="197079AD" w:rsidR="00755C98" w:rsidRDefault="00755C98">
      <w:pPr>
        <w:pStyle w:val="CommentText"/>
      </w:pPr>
      <w:r>
        <w:rPr>
          <w:rStyle w:val="CommentReference"/>
        </w:rPr>
        <w:annotationRef/>
      </w:r>
    </w:p>
    <w:p w14:paraId="0AF89900" w14:textId="1CA756B0" w:rsidR="00755C98" w:rsidRDefault="00755C98">
      <w:pPr>
        <w:pStyle w:val="CommentText"/>
        <w:rPr>
          <w:b/>
        </w:rPr>
      </w:pPr>
      <w:r>
        <w:rPr>
          <w:b/>
        </w:rPr>
        <w:t>8</w:t>
      </w:r>
    </w:p>
    <w:p w14:paraId="7E123C7C" w14:textId="281E4154" w:rsidR="00755C98" w:rsidRPr="00755C98" w:rsidRDefault="00755C98">
      <w:pPr>
        <w:pStyle w:val="CommentText"/>
        <w:rPr>
          <w:b/>
        </w:rPr>
      </w:pPr>
      <w:r>
        <w:rPr>
          <w:b/>
        </w:rPr>
        <w:t>My estimate.</w:t>
      </w:r>
    </w:p>
  </w:comment>
  <w:comment w:id="305" w:author="Keith" w:date="2012-10-16T14:36:00Z" w:initials="K">
    <w:p w14:paraId="5AB5584E" w14:textId="7A099547" w:rsidR="00755C98" w:rsidRDefault="00755C98">
      <w:pPr>
        <w:pStyle w:val="CommentText"/>
      </w:pPr>
      <w:r>
        <w:rPr>
          <w:rStyle w:val="CommentReference"/>
        </w:rPr>
        <w:annotationRef/>
      </w:r>
    </w:p>
    <w:p w14:paraId="5CB0C90A" w14:textId="418F8092" w:rsidR="00755C98" w:rsidRDefault="00755C98">
      <w:pPr>
        <w:pStyle w:val="CommentText"/>
        <w:rPr>
          <w:b/>
        </w:rPr>
      </w:pPr>
      <w:r>
        <w:rPr>
          <w:b/>
        </w:rPr>
        <w:t>8</w:t>
      </w:r>
    </w:p>
    <w:p w14:paraId="051D7567" w14:textId="3214A16C" w:rsidR="00755C98" w:rsidRPr="00755C98" w:rsidRDefault="00755C98">
      <w:pPr>
        <w:pStyle w:val="CommentText"/>
        <w:rPr>
          <w:b/>
        </w:rPr>
      </w:pPr>
      <w:r>
        <w:rPr>
          <w:b/>
        </w:rPr>
        <w:t>My estimate.</w:t>
      </w:r>
    </w:p>
  </w:comment>
  <w:comment w:id="308" w:author="Keith" w:date="2012-10-16T14:36:00Z" w:initials="K">
    <w:p w14:paraId="2BBCF6CE" w14:textId="0B54F4A9" w:rsidR="00755C98" w:rsidRDefault="00755C98">
      <w:pPr>
        <w:pStyle w:val="CommentText"/>
      </w:pPr>
      <w:r>
        <w:rPr>
          <w:rStyle w:val="CommentReference"/>
        </w:rPr>
        <w:annotationRef/>
      </w:r>
    </w:p>
    <w:p w14:paraId="48944958" w14:textId="1E7D0B58" w:rsidR="00755C98" w:rsidRDefault="00755C98">
      <w:pPr>
        <w:pStyle w:val="CommentText"/>
        <w:rPr>
          <w:b/>
        </w:rPr>
      </w:pPr>
      <w:r>
        <w:rPr>
          <w:b/>
        </w:rPr>
        <w:t xml:space="preserve">20 </w:t>
      </w:r>
    </w:p>
    <w:p w14:paraId="394429F2" w14:textId="77777777" w:rsidR="00755C98" w:rsidRPr="00755C98" w:rsidRDefault="00755C98">
      <w:pPr>
        <w:pStyle w:val="CommentText"/>
        <w:rPr>
          <w:b/>
        </w:rPr>
      </w:pPr>
    </w:p>
  </w:comment>
  <w:comment w:id="312" w:author="Keith" w:date="2012-10-16T14:37:00Z" w:initials="K">
    <w:p w14:paraId="0709F8A4" w14:textId="2494693F" w:rsidR="00755C98" w:rsidRDefault="00755C98">
      <w:pPr>
        <w:pStyle w:val="CommentText"/>
      </w:pPr>
      <w:r>
        <w:rPr>
          <w:rStyle w:val="CommentReference"/>
        </w:rPr>
        <w:annotationRef/>
      </w:r>
    </w:p>
    <w:p w14:paraId="6C965C2B" w14:textId="386AA287" w:rsidR="00755C98" w:rsidRDefault="00755C98">
      <w:pPr>
        <w:pStyle w:val="CommentText"/>
        <w:rPr>
          <w:b/>
        </w:rPr>
      </w:pPr>
      <w:r>
        <w:rPr>
          <w:b/>
        </w:rPr>
        <w:t>5</w:t>
      </w:r>
    </w:p>
    <w:p w14:paraId="5F5AC5FF" w14:textId="6DE9D52E" w:rsidR="00755C98" w:rsidRPr="00755C98" w:rsidRDefault="00755C98">
      <w:pPr>
        <w:pStyle w:val="CommentText"/>
        <w:rPr>
          <w:b/>
        </w:rPr>
      </w:pPr>
      <w:r>
        <w:rPr>
          <w:b/>
        </w:rPr>
        <w:t>My estimate.</w:t>
      </w:r>
    </w:p>
  </w:comment>
  <w:comment w:id="314" w:author="Keith" w:date="2012-10-16T14:37:00Z" w:initials="K">
    <w:p w14:paraId="4F68E056" w14:textId="05731D89" w:rsidR="00755C98" w:rsidRDefault="00755C98">
      <w:pPr>
        <w:pStyle w:val="CommentText"/>
      </w:pPr>
      <w:r>
        <w:rPr>
          <w:rStyle w:val="CommentReference"/>
        </w:rPr>
        <w:annotationRef/>
      </w:r>
    </w:p>
    <w:p w14:paraId="2C40BF87" w14:textId="76177038" w:rsidR="00755C98" w:rsidRDefault="00755C98">
      <w:pPr>
        <w:pStyle w:val="CommentText"/>
        <w:rPr>
          <w:b/>
        </w:rPr>
      </w:pPr>
      <w:r>
        <w:rPr>
          <w:b/>
        </w:rPr>
        <w:t>2</w:t>
      </w:r>
    </w:p>
    <w:p w14:paraId="4B005EB5" w14:textId="148E36E2" w:rsidR="00755C98" w:rsidRPr="00755C98" w:rsidRDefault="00755C98">
      <w:pPr>
        <w:pStyle w:val="CommentText"/>
        <w:rPr>
          <w:b/>
        </w:rPr>
      </w:pPr>
    </w:p>
  </w:comment>
  <w:comment w:id="318" w:author="Keith" w:date="2012-10-16T14:33:00Z" w:initials="K">
    <w:p w14:paraId="702F3812" w14:textId="5E870FC3" w:rsidR="00755C98" w:rsidRDefault="00755C98">
      <w:pPr>
        <w:pStyle w:val="CommentText"/>
      </w:pPr>
      <w:r>
        <w:rPr>
          <w:rStyle w:val="CommentReference"/>
        </w:rPr>
        <w:annotationRef/>
      </w:r>
    </w:p>
    <w:p w14:paraId="7E74842D" w14:textId="2B54B2D4" w:rsidR="00755C98" w:rsidRDefault="00755C98">
      <w:pPr>
        <w:pStyle w:val="CommentText"/>
        <w:rPr>
          <w:b/>
        </w:rPr>
      </w:pPr>
      <w:r>
        <w:rPr>
          <w:b/>
        </w:rPr>
        <w:t>40</w:t>
      </w:r>
    </w:p>
    <w:p w14:paraId="56FFB878" w14:textId="6B5D43AF" w:rsidR="00755C98" w:rsidRPr="00755C98" w:rsidRDefault="00755C98">
      <w:pPr>
        <w:pStyle w:val="CommentText"/>
        <w:rPr>
          <w:b/>
        </w:rPr>
      </w:pPr>
      <w:r>
        <w:rPr>
          <w:b/>
        </w:rPr>
        <w:t>My estimate.</w:t>
      </w:r>
    </w:p>
  </w:comment>
  <w:comment w:id="321" w:author="Keith" w:date="2012-10-16T14:32:00Z" w:initials="K">
    <w:p w14:paraId="580779ED" w14:textId="31DD5DBA" w:rsidR="00755C98" w:rsidRDefault="00755C98">
      <w:pPr>
        <w:pStyle w:val="CommentText"/>
      </w:pPr>
      <w:r>
        <w:rPr>
          <w:rStyle w:val="CommentReference"/>
        </w:rPr>
        <w:annotationRef/>
      </w:r>
    </w:p>
    <w:p w14:paraId="1461803D" w14:textId="18CF9FB9" w:rsidR="00755C98" w:rsidRDefault="00755C98">
      <w:pPr>
        <w:pStyle w:val="CommentText"/>
        <w:rPr>
          <w:b/>
        </w:rPr>
      </w:pPr>
      <w:r>
        <w:rPr>
          <w:b/>
        </w:rPr>
        <w:t>4</w:t>
      </w:r>
    </w:p>
    <w:p w14:paraId="7B816B90" w14:textId="77777777" w:rsidR="00755C98" w:rsidRPr="00755C98" w:rsidRDefault="00755C98">
      <w:pPr>
        <w:pStyle w:val="CommentText"/>
        <w:rPr>
          <w:b/>
        </w:rPr>
      </w:pPr>
    </w:p>
  </w:comment>
  <w:comment w:id="325" w:author="Keith" w:date="2012-10-16T14:31:00Z" w:initials="K">
    <w:p w14:paraId="13591E48" w14:textId="5CEB71A4" w:rsidR="00755C98" w:rsidRDefault="00755C98">
      <w:pPr>
        <w:pStyle w:val="CommentText"/>
      </w:pPr>
      <w:r>
        <w:rPr>
          <w:rStyle w:val="CommentReference"/>
        </w:rPr>
        <w:annotationRef/>
      </w:r>
    </w:p>
    <w:p w14:paraId="4F739757" w14:textId="2BE153AF" w:rsidR="00755C98" w:rsidRDefault="00755C98">
      <w:pPr>
        <w:pStyle w:val="CommentText"/>
        <w:rPr>
          <w:b/>
        </w:rPr>
      </w:pPr>
      <w:r>
        <w:rPr>
          <w:b/>
        </w:rPr>
        <w:t>1</w:t>
      </w:r>
    </w:p>
    <w:p w14:paraId="2081BAA0" w14:textId="77777777" w:rsidR="00755C98" w:rsidRPr="00755C98" w:rsidRDefault="00755C98">
      <w:pPr>
        <w:pStyle w:val="CommentText"/>
        <w:rPr>
          <w:b/>
        </w:rPr>
      </w:pPr>
    </w:p>
  </w:comment>
  <w:comment w:id="327" w:author="Keith" w:date="2012-10-16T14:32:00Z" w:initials="K">
    <w:p w14:paraId="4315C006" w14:textId="34748843" w:rsidR="00755C98" w:rsidRDefault="00755C98">
      <w:pPr>
        <w:pStyle w:val="CommentText"/>
      </w:pPr>
      <w:r>
        <w:rPr>
          <w:rStyle w:val="CommentReference"/>
        </w:rPr>
        <w:annotationRef/>
      </w:r>
    </w:p>
    <w:p w14:paraId="759C4342" w14:textId="4DD74F3B" w:rsidR="00755C98" w:rsidRPr="00755C98" w:rsidRDefault="00755C98">
      <w:pPr>
        <w:pStyle w:val="CommentText"/>
        <w:rPr>
          <w:b/>
        </w:rPr>
      </w:pPr>
      <w:r>
        <w:rPr>
          <w:b/>
        </w:rPr>
        <w:t>2</w:t>
      </w:r>
    </w:p>
    <w:p w14:paraId="06CD41C7" w14:textId="77777777" w:rsidR="00755C98" w:rsidRDefault="00755C98">
      <w:pPr>
        <w:pStyle w:val="CommentText"/>
      </w:pPr>
    </w:p>
  </w:comment>
  <w:comment w:id="329" w:author="Keith" w:date="2012-10-16T14:38:00Z" w:initials="K">
    <w:p w14:paraId="2EDC37AC" w14:textId="51508478" w:rsidR="00755C98" w:rsidRDefault="00755C98">
      <w:pPr>
        <w:pStyle w:val="CommentText"/>
      </w:pPr>
      <w:r>
        <w:rPr>
          <w:rStyle w:val="CommentReference"/>
        </w:rPr>
        <w:annotationRef/>
      </w:r>
    </w:p>
    <w:p w14:paraId="18F6D845" w14:textId="61968E60" w:rsidR="00755C98" w:rsidRDefault="00755C98">
      <w:pPr>
        <w:pStyle w:val="CommentText"/>
        <w:rPr>
          <w:b/>
        </w:rPr>
      </w:pPr>
      <w:r>
        <w:rPr>
          <w:b/>
        </w:rPr>
        <w:t>8</w:t>
      </w:r>
    </w:p>
    <w:p w14:paraId="50D39F64" w14:textId="77777777" w:rsidR="00755C98" w:rsidRPr="00755C98" w:rsidRDefault="00755C98">
      <w:pPr>
        <w:pStyle w:val="CommentText"/>
        <w:rPr>
          <w:b/>
        </w:rPr>
      </w:pPr>
    </w:p>
  </w:comment>
  <w:comment w:id="331" w:author="Keith" w:date="2012-10-16T14:31:00Z" w:initials="K">
    <w:p w14:paraId="683FCB86" w14:textId="77777777" w:rsidR="00755C98" w:rsidRPr="00755C98" w:rsidRDefault="00755C98">
      <w:pPr>
        <w:pStyle w:val="CommentText"/>
        <w:rPr>
          <w:sz w:val="28"/>
          <w:szCs w:val="28"/>
        </w:rPr>
      </w:pPr>
      <w:r>
        <w:rPr>
          <w:rStyle w:val="CommentReference"/>
        </w:rPr>
        <w:annotationRef/>
      </w:r>
    </w:p>
    <w:p w14:paraId="7D41097B" w14:textId="77777777" w:rsidR="00755C98" w:rsidRDefault="00755C98">
      <w:pPr>
        <w:pStyle w:val="CommentText"/>
        <w:rPr>
          <w:b/>
        </w:rPr>
      </w:pPr>
      <w:r>
        <w:rPr>
          <w:b/>
        </w:rPr>
        <w:t>1</w:t>
      </w:r>
    </w:p>
    <w:p w14:paraId="5F675BCD" w14:textId="16A90941" w:rsidR="00755C98" w:rsidRPr="00755C98" w:rsidRDefault="00755C98">
      <w:pPr>
        <w:pStyle w:val="CommentText"/>
        <w:rPr>
          <w:b/>
        </w:rPr>
      </w:pPr>
    </w:p>
  </w:comment>
  <w:comment w:id="333" w:author="Keith" w:date="2012-10-16T14:38:00Z" w:initials="K">
    <w:p w14:paraId="4D4BB43E" w14:textId="77777777" w:rsidR="00755C98" w:rsidRDefault="00755C98">
      <w:pPr>
        <w:pStyle w:val="CommentText"/>
      </w:pPr>
      <w:r>
        <w:rPr>
          <w:rStyle w:val="CommentReference"/>
        </w:rPr>
        <w:annotationRef/>
      </w:r>
    </w:p>
    <w:p w14:paraId="6C4E82AA" w14:textId="77777777" w:rsidR="00755C98" w:rsidRDefault="00755C98">
      <w:pPr>
        <w:pStyle w:val="CommentText"/>
        <w:rPr>
          <w:b/>
        </w:rPr>
      </w:pPr>
      <w:r>
        <w:rPr>
          <w:b/>
        </w:rPr>
        <w:t>5</w:t>
      </w:r>
    </w:p>
    <w:p w14:paraId="67E0EAEA" w14:textId="1AF7B34A" w:rsidR="00755C98" w:rsidRPr="00755C98" w:rsidRDefault="00755C98">
      <w:pPr>
        <w:pStyle w:val="CommentText"/>
        <w:rPr>
          <w:b/>
        </w:rPr>
      </w:pPr>
    </w:p>
  </w:comment>
  <w:comment w:id="335" w:author="Keith" w:date="2012-10-16T14:41:00Z" w:initials="K">
    <w:p w14:paraId="7C3BF15C" w14:textId="77777777" w:rsidR="00755C98" w:rsidRDefault="00755C98">
      <w:pPr>
        <w:pStyle w:val="CommentText"/>
        <w:rPr>
          <w:b/>
        </w:rPr>
      </w:pPr>
      <w:r>
        <w:rPr>
          <w:rStyle w:val="CommentReference"/>
        </w:rPr>
        <w:annotationRef/>
      </w:r>
    </w:p>
    <w:p w14:paraId="22A7429F" w14:textId="10962541" w:rsidR="00755C98" w:rsidRDefault="001A3466">
      <w:pPr>
        <w:pStyle w:val="CommentText"/>
        <w:rPr>
          <w:b/>
        </w:rPr>
      </w:pPr>
      <w:r>
        <w:rPr>
          <w:b/>
        </w:rPr>
        <w:t>3</w:t>
      </w:r>
    </w:p>
    <w:p w14:paraId="2BA5D75B" w14:textId="05B38C55" w:rsidR="00755C98" w:rsidRPr="00755C98" w:rsidRDefault="00755C98">
      <w:pPr>
        <w:pStyle w:val="CommentText"/>
        <w:rPr>
          <w:b/>
        </w:rPr>
      </w:pPr>
    </w:p>
  </w:comment>
  <w:comment w:id="337" w:author="Keith" w:date="2012-10-16T14:39:00Z" w:initials="K">
    <w:p w14:paraId="270814B5" w14:textId="77777777" w:rsidR="001A3466" w:rsidRDefault="001A3466">
      <w:pPr>
        <w:pStyle w:val="CommentText"/>
      </w:pPr>
      <w:r>
        <w:rPr>
          <w:rStyle w:val="CommentReference"/>
        </w:rPr>
        <w:annotationRef/>
      </w:r>
    </w:p>
    <w:p w14:paraId="7C0F2DEE" w14:textId="77777777" w:rsidR="001A3466" w:rsidRDefault="001A3466">
      <w:pPr>
        <w:pStyle w:val="CommentText"/>
        <w:rPr>
          <w:b/>
        </w:rPr>
      </w:pPr>
      <w:r>
        <w:rPr>
          <w:b/>
        </w:rPr>
        <w:t>3</w:t>
      </w:r>
    </w:p>
    <w:p w14:paraId="790BC7CC" w14:textId="6330AE24" w:rsidR="001A3466" w:rsidRPr="001A3466" w:rsidRDefault="001A3466">
      <w:pPr>
        <w:pStyle w:val="CommentText"/>
        <w:rPr>
          <w:b/>
        </w:rPr>
      </w:pPr>
      <w:r>
        <w:rPr>
          <w:b/>
        </w:rPr>
        <w:t>My estimate.</w:t>
      </w:r>
    </w:p>
  </w:comment>
  <w:comment w:id="339" w:author="Keith" w:date="2012-10-16T14:40:00Z" w:initials="K">
    <w:p w14:paraId="3419B55F" w14:textId="77777777" w:rsidR="001A3466" w:rsidRDefault="001A3466">
      <w:pPr>
        <w:pStyle w:val="CommentText"/>
      </w:pPr>
      <w:r>
        <w:rPr>
          <w:rStyle w:val="CommentReference"/>
        </w:rPr>
        <w:annotationRef/>
      </w:r>
    </w:p>
    <w:p w14:paraId="594FD361" w14:textId="77777777" w:rsidR="001A3466" w:rsidRDefault="001A3466">
      <w:pPr>
        <w:pStyle w:val="CommentText"/>
        <w:rPr>
          <w:b/>
        </w:rPr>
      </w:pPr>
      <w:r>
        <w:rPr>
          <w:b/>
        </w:rPr>
        <w:t>5</w:t>
      </w:r>
    </w:p>
    <w:p w14:paraId="5D959523" w14:textId="01142856" w:rsidR="001A3466" w:rsidRPr="001A3466" w:rsidRDefault="001A3466">
      <w:pPr>
        <w:pStyle w:val="CommentText"/>
        <w:rPr>
          <w:b/>
        </w:rPr>
      </w:pPr>
      <w:r>
        <w:rPr>
          <w:b/>
        </w:rPr>
        <w:t>My estimate.</w:t>
      </w:r>
    </w:p>
  </w:comment>
  <w:comment w:id="342" w:author="Keith" w:date="2012-10-16T14:40:00Z" w:initials="K">
    <w:p w14:paraId="6A6C9CD2" w14:textId="77777777" w:rsidR="001A3466" w:rsidRDefault="001A3466">
      <w:pPr>
        <w:pStyle w:val="CommentText"/>
      </w:pPr>
      <w:r>
        <w:rPr>
          <w:rStyle w:val="CommentReference"/>
        </w:rPr>
        <w:annotationRef/>
      </w:r>
    </w:p>
    <w:p w14:paraId="63C913EE" w14:textId="77777777" w:rsidR="001A3466" w:rsidRDefault="001A3466">
      <w:pPr>
        <w:pStyle w:val="CommentText"/>
        <w:rPr>
          <w:b/>
        </w:rPr>
      </w:pPr>
      <w:r>
        <w:rPr>
          <w:b/>
        </w:rPr>
        <w:t>5</w:t>
      </w:r>
    </w:p>
    <w:p w14:paraId="7D5C259C" w14:textId="340E8407" w:rsidR="001A3466" w:rsidRPr="001A3466" w:rsidRDefault="001A3466">
      <w:pPr>
        <w:pStyle w:val="CommentText"/>
        <w:rPr>
          <w:b/>
        </w:rPr>
      </w:pPr>
    </w:p>
  </w:comment>
  <w:comment w:id="346" w:author="Keith" w:date="2012-10-16T14:42:00Z" w:initials="K">
    <w:p w14:paraId="77B66359" w14:textId="77777777" w:rsidR="001A3466" w:rsidRDefault="001A3466">
      <w:pPr>
        <w:pStyle w:val="CommentText"/>
      </w:pPr>
      <w:r>
        <w:rPr>
          <w:rStyle w:val="CommentReference"/>
        </w:rPr>
        <w:annotationRef/>
      </w:r>
    </w:p>
    <w:p w14:paraId="2B0E4F56" w14:textId="77777777" w:rsidR="001A3466" w:rsidRDefault="001A3466">
      <w:pPr>
        <w:pStyle w:val="CommentText"/>
        <w:rPr>
          <w:b/>
        </w:rPr>
      </w:pPr>
      <w:r>
        <w:rPr>
          <w:b/>
        </w:rPr>
        <w:t>3</w:t>
      </w:r>
    </w:p>
    <w:p w14:paraId="6176C156" w14:textId="5F064F69" w:rsidR="001A3466" w:rsidRPr="001A3466" w:rsidRDefault="001A3466">
      <w:pPr>
        <w:pStyle w:val="CommentText"/>
        <w:rPr>
          <w:b/>
        </w:rPr>
      </w:pPr>
    </w:p>
  </w:comment>
  <w:comment w:id="348" w:author="Keith" w:date="2012-10-16T14:43:00Z" w:initials="K">
    <w:p w14:paraId="78343B9A" w14:textId="77777777" w:rsidR="001A3466" w:rsidRDefault="001A3466">
      <w:pPr>
        <w:pStyle w:val="CommentText"/>
      </w:pPr>
      <w:r>
        <w:rPr>
          <w:rStyle w:val="CommentReference"/>
        </w:rPr>
        <w:annotationRef/>
      </w:r>
    </w:p>
    <w:p w14:paraId="06DF75F7" w14:textId="270AE9FC" w:rsidR="001A3466" w:rsidRDefault="001A3466">
      <w:pPr>
        <w:pStyle w:val="CommentText"/>
        <w:rPr>
          <w:b/>
        </w:rPr>
      </w:pPr>
      <w:r>
        <w:rPr>
          <w:b/>
        </w:rPr>
        <w:t>3</w:t>
      </w:r>
    </w:p>
    <w:p w14:paraId="10215FB1" w14:textId="3F9DAB03" w:rsidR="001A3466" w:rsidRPr="001A3466" w:rsidRDefault="001A3466">
      <w:pPr>
        <w:pStyle w:val="CommentText"/>
        <w:rPr>
          <w:b/>
        </w:rPr>
      </w:pPr>
      <w:r>
        <w:rPr>
          <w:b/>
        </w:rPr>
        <w:t>My estimate.</w:t>
      </w:r>
    </w:p>
  </w:comment>
  <w:comment w:id="350" w:author="Keith" w:date="2012-10-16T14:43:00Z" w:initials="K">
    <w:p w14:paraId="6D0C8735" w14:textId="77777777" w:rsidR="001A3466" w:rsidRDefault="001A3466">
      <w:pPr>
        <w:pStyle w:val="CommentText"/>
      </w:pPr>
      <w:r>
        <w:rPr>
          <w:rStyle w:val="CommentReference"/>
        </w:rPr>
        <w:annotationRef/>
      </w:r>
    </w:p>
    <w:p w14:paraId="14ABFFD5" w14:textId="77777777" w:rsidR="001A3466" w:rsidRDefault="001A3466">
      <w:pPr>
        <w:pStyle w:val="CommentText"/>
        <w:rPr>
          <w:b/>
        </w:rPr>
      </w:pPr>
      <w:r>
        <w:rPr>
          <w:b/>
        </w:rPr>
        <w:t>8</w:t>
      </w:r>
    </w:p>
    <w:p w14:paraId="68BF1F05" w14:textId="10EBC2D2" w:rsidR="001A3466" w:rsidRPr="001A3466" w:rsidRDefault="001A3466">
      <w:pPr>
        <w:pStyle w:val="CommentText"/>
        <w:rPr>
          <w:b/>
        </w:rPr>
      </w:pPr>
      <w:r>
        <w:rPr>
          <w:b/>
        </w:rPr>
        <w:t>My estimate.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9D097" w14:textId="77777777" w:rsidR="00CF07FB" w:rsidRDefault="00CF07FB" w:rsidP="000D392E">
      <w:pPr>
        <w:spacing w:after="0" w:line="240" w:lineRule="auto"/>
      </w:pPr>
      <w:r>
        <w:separator/>
      </w:r>
    </w:p>
  </w:endnote>
  <w:endnote w:type="continuationSeparator" w:id="0">
    <w:p w14:paraId="5747D4A4" w14:textId="77777777" w:rsidR="00CF07FB" w:rsidRDefault="00CF07FB" w:rsidP="000D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CF114" w14:textId="77777777" w:rsidR="00755C98" w:rsidRDefault="00755C98">
    <w:pPr>
      <w:ind w:right="260"/>
      <w:rPr>
        <w:color w:val="0F243E" w:themeColor="text2" w:themeShade="80"/>
        <w:sz w:val="26"/>
        <w:szCs w:val="26"/>
      </w:rPr>
    </w:pPr>
    <w:r>
      <w:rPr>
        <w:noProof/>
        <w:color w:val="1F497D" w:themeColor="text2"/>
        <w:sz w:val="26"/>
        <w:szCs w:val="26"/>
        <w:lang w:val="en-IE" w:eastAsia="en-IE"/>
      </w:rPr>
      <mc:AlternateContent>
        <mc:Choice Requires="wps">
          <w:drawing>
            <wp:anchor distT="0" distB="0" distL="114300" distR="114300" simplePos="0" relativeHeight="251659264" behindDoc="0" locked="0" layoutInCell="1" allowOverlap="1" wp14:anchorId="7CA98798" wp14:editId="0EC3D1A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9F49D" w14:textId="77777777" w:rsidR="00755C98" w:rsidRDefault="00755C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8B1D26">
                            <w:rPr>
                              <w:noProof/>
                              <w:color w:val="0F243E" w:themeColor="text2" w:themeShade="80"/>
                              <w:sz w:val="26"/>
                              <w:szCs w:val="26"/>
                            </w:rPr>
                            <w:t>23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14:paraId="7B09F49D" w14:textId="77777777" w:rsidR="00755C98" w:rsidRDefault="00755C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8B1D26">
                      <w:rPr>
                        <w:noProof/>
                        <w:color w:val="0F243E" w:themeColor="text2" w:themeShade="80"/>
                        <w:sz w:val="26"/>
                        <w:szCs w:val="26"/>
                      </w:rPr>
                      <w:t>23</w:t>
                    </w:r>
                    <w:r>
                      <w:rPr>
                        <w:color w:val="0F243E" w:themeColor="text2" w:themeShade="80"/>
                        <w:sz w:val="26"/>
                        <w:szCs w:val="26"/>
                      </w:rPr>
                      <w:fldChar w:fldCharType="end"/>
                    </w:r>
                  </w:p>
                </w:txbxContent>
              </v:textbox>
              <w10:wrap anchorx="page" anchory="page"/>
            </v:shape>
          </w:pict>
        </mc:Fallback>
      </mc:AlternateContent>
    </w:r>
  </w:p>
  <w:p w14:paraId="0C67C331" w14:textId="42171C74" w:rsidR="00755C98" w:rsidRDefault="00755C98" w:rsidP="000D392E">
    <w:pPr>
      <w:pStyle w:val="Footer"/>
      <w:tabs>
        <w:tab w:val="clear" w:pos="4513"/>
        <w:tab w:val="clear" w:pos="9026"/>
        <w:tab w:val="left" w:pos="8655"/>
      </w:tabs>
    </w:pPr>
    <w:r>
      <w:t>Keith Cully C00136489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12F14" w14:textId="77777777" w:rsidR="00CF07FB" w:rsidRDefault="00CF07FB" w:rsidP="000D392E">
      <w:pPr>
        <w:spacing w:after="0" w:line="240" w:lineRule="auto"/>
      </w:pPr>
      <w:r>
        <w:separator/>
      </w:r>
    </w:p>
  </w:footnote>
  <w:footnote w:type="continuationSeparator" w:id="0">
    <w:p w14:paraId="34089A93" w14:textId="77777777" w:rsidR="00CF07FB" w:rsidRDefault="00CF07FB" w:rsidP="000D3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EA018" w14:textId="21FD691D" w:rsidR="00755C98" w:rsidRPr="000D392E" w:rsidRDefault="00755C98" w:rsidP="000D392E">
    <w:pPr>
      <w:pStyle w:val="Header"/>
      <w:tabs>
        <w:tab w:val="clear" w:pos="9026"/>
        <w:tab w:val="right" w:pos="9356"/>
      </w:tabs>
      <w:rPr>
        <w:lang w:val="en-IE"/>
      </w:rPr>
    </w:pPr>
    <w:r>
      <w:rPr>
        <w:lang w:val="en-IE"/>
      </w:rPr>
      <w:t>SticKart</w:t>
    </w:r>
    <w:r>
      <w:rPr>
        <w:lang w:val="en-IE"/>
      </w:rPr>
      <w:tab/>
    </w:r>
    <w:r>
      <w:rPr>
        <w:lang w:val="en-IE"/>
      </w:rPr>
      <w:tab/>
      <w:t>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50AC9"/>
    <w:multiLevelType w:val="hybridMultilevel"/>
    <w:tmpl w:val="1E727A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6B218FE"/>
    <w:multiLevelType w:val="hybridMultilevel"/>
    <w:tmpl w:val="4CAA76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B9048AA"/>
    <w:multiLevelType w:val="hybridMultilevel"/>
    <w:tmpl w:val="B510B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8CA28DF"/>
    <w:multiLevelType w:val="hybridMultilevel"/>
    <w:tmpl w:val="5B58A2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CCA31CE"/>
    <w:multiLevelType w:val="hybridMultilevel"/>
    <w:tmpl w:val="BD04EA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3774481"/>
    <w:multiLevelType w:val="hybridMultilevel"/>
    <w:tmpl w:val="9920DE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76E5B5A"/>
    <w:multiLevelType w:val="hybridMultilevel"/>
    <w:tmpl w:val="9DEE3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0237721"/>
    <w:multiLevelType w:val="hybridMultilevel"/>
    <w:tmpl w:val="B2E0EA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41BC"/>
    <w:rsid w:val="00014760"/>
    <w:rsid w:val="00017D25"/>
    <w:rsid w:val="00024A9A"/>
    <w:rsid w:val="000453A0"/>
    <w:rsid w:val="000B2E7B"/>
    <w:rsid w:val="000B7367"/>
    <w:rsid w:val="000D392E"/>
    <w:rsid w:val="000D4741"/>
    <w:rsid w:val="000E2BC6"/>
    <w:rsid w:val="00103515"/>
    <w:rsid w:val="00105F9B"/>
    <w:rsid w:val="00110E7C"/>
    <w:rsid w:val="00117DF8"/>
    <w:rsid w:val="001261E3"/>
    <w:rsid w:val="0012683A"/>
    <w:rsid w:val="00185E1C"/>
    <w:rsid w:val="001966E7"/>
    <w:rsid w:val="001A3466"/>
    <w:rsid w:val="00205271"/>
    <w:rsid w:val="00207298"/>
    <w:rsid w:val="00234ED6"/>
    <w:rsid w:val="00292824"/>
    <w:rsid w:val="002C1514"/>
    <w:rsid w:val="002C2F75"/>
    <w:rsid w:val="002E24BB"/>
    <w:rsid w:val="00333471"/>
    <w:rsid w:val="003459FB"/>
    <w:rsid w:val="00385FD1"/>
    <w:rsid w:val="003A20DE"/>
    <w:rsid w:val="003B3845"/>
    <w:rsid w:val="003C551B"/>
    <w:rsid w:val="003D65E5"/>
    <w:rsid w:val="003D7D9A"/>
    <w:rsid w:val="003E3C3C"/>
    <w:rsid w:val="003F278F"/>
    <w:rsid w:val="004209B8"/>
    <w:rsid w:val="004507AB"/>
    <w:rsid w:val="00461613"/>
    <w:rsid w:val="00472CF4"/>
    <w:rsid w:val="004A2CC4"/>
    <w:rsid w:val="004B2840"/>
    <w:rsid w:val="004E3955"/>
    <w:rsid w:val="004F4F54"/>
    <w:rsid w:val="00560325"/>
    <w:rsid w:val="005C3ECE"/>
    <w:rsid w:val="005D69C5"/>
    <w:rsid w:val="0063600C"/>
    <w:rsid w:val="00722804"/>
    <w:rsid w:val="007319C1"/>
    <w:rsid w:val="00743B7D"/>
    <w:rsid w:val="0074535B"/>
    <w:rsid w:val="00755C98"/>
    <w:rsid w:val="007B0365"/>
    <w:rsid w:val="007B1915"/>
    <w:rsid w:val="007D492C"/>
    <w:rsid w:val="007D620F"/>
    <w:rsid w:val="007E702D"/>
    <w:rsid w:val="007F55E9"/>
    <w:rsid w:val="00806EF3"/>
    <w:rsid w:val="00873212"/>
    <w:rsid w:val="0087651A"/>
    <w:rsid w:val="008B1D26"/>
    <w:rsid w:val="009269B3"/>
    <w:rsid w:val="00930A21"/>
    <w:rsid w:val="00941704"/>
    <w:rsid w:val="00942113"/>
    <w:rsid w:val="00966E95"/>
    <w:rsid w:val="0097647D"/>
    <w:rsid w:val="009940B1"/>
    <w:rsid w:val="009B2CD6"/>
    <w:rsid w:val="00A441C5"/>
    <w:rsid w:val="00A86412"/>
    <w:rsid w:val="00A92F24"/>
    <w:rsid w:val="00AC21DB"/>
    <w:rsid w:val="00AD0FBF"/>
    <w:rsid w:val="00B20BC8"/>
    <w:rsid w:val="00B6732C"/>
    <w:rsid w:val="00BC2C77"/>
    <w:rsid w:val="00BE1495"/>
    <w:rsid w:val="00BE5D66"/>
    <w:rsid w:val="00BF2C5A"/>
    <w:rsid w:val="00BF4878"/>
    <w:rsid w:val="00C00F75"/>
    <w:rsid w:val="00C44CAF"/>
    <w:rsid w:val="00C922DF"/>
    <w:rsid w:val="00C92E41"/>
    <w:rsid w:val="00CC491C"/>
    <w:rsid w:val="00CE0333"/>
    <w:rsid w:val="00CE3F7C"/>
    <w:rsid w:val="00CF07FB"/>
    <w:rsid w:val="00D02E02"/>
    <w:rsid w:val="00D1160A"/>
    <w:rsid w:val="00D64749"/>
    <w:rsid w:val="00D85256"/>
    <w:rsid w:val="00D87F5C"/>
    <w:rsid w:val="00DD7C94"/>
    <w:rsid w:val="00DF0A4B"/>
    <w:rsid w:val="00E30DE8"/>
    <w:rsid w:val="00E33F69"/>
    <w:rsid w:val="00E75550"/>
    <w:rsid w:val="00E764DD"/>
    <w:rsid w:val="00EB4746"/>
    <w:rsid w:val="00ED5A1B"/>
    <w:rsid w:val="00F20948"/>
    <w:rsid w:val="00F27C83"/>
    <w:rsid w:val="00F6410D"/>
    <w:rsid w:val="00F86224"/>
    <w:rsid w:val="00F917DB"/>
    <w:rsid w:val="00FC15BC"/>
    <w:rsid w:val="00FF69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3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F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392E"/>
    <w:pPr>
      <w:spacing w:after="0" w:line="240" w:lineRule="auto"/>
    </w:pPr>
    <w:rPr>
      <w:rFonts w:ascii="Calibri" w:eastAsia="Calibri" w:hAnsi="Calibri" w:cs="Times New Roman"/>
      <w:lang w:val="en-IE" w:eastAsia="en-US"/>
    </w:rPr>
  </w:style>
  <w:style w:type="character" w:customStyle="1" w:styleId="NoSpacingChar">
    <w:name w:val="No Spacing Char"/>
    <w:link w:val="NoSpacing"/>
    <w:uiPriority w:val="1"/>
    <w:rsid w:val="000D392E"/>
    <w:rPr>
      <w:rFonts w:ascii="Calibri" w:eastAsia="Calibri" w:hAnsi="Calibri" w:cs="Times New Roman"/>
      <w:lang w:val="en-IE" w:eastAsia="en-US"/>
    </w:rPr>
  </w:style>
  <w:style w:type="paragraph" w:styleId="BalloonText">
    <w:name w:val="Balloon Text"/>
    <w:basedOn w:val="Normal"/>
    <w:link w:val="BalloonTextChar"/>
    <w:uiPriority w:val="99"/>
    <w:semiHidden/>
    <w:unhideWhenUsed/>
    <w:rsid w:val="000D3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2E"/>
    <w:rPr>
      <w:rFonts w:ascii="Tahoma" w:hAnsi="Tahoma" w:cs="Tahoma"/>
      <w:sz w:val="16"/>
      <w:szCs w:val="16"/>
    </w:rPr>
  </w:style>
  <w:style w:type="paragraph" w:styleId="Header">
    <w:name w:val="header"/>
    <w:basedOn w:val="Normal"/>
    <w:link w:val="HeaderChar"/>
    <w:uiPriority w:val="99"/>
    <w:unhideWhenUsed/>
    <w:rsid w:val="000D3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2E"/>
  </w:style>
  <w:style w:type="paragraph" w:styleId="Footer">
    <w:name w:val="footer"/>
    <w:basedOn w:val="Normal"/>
    <w:link w:val="FooterChar"/>
    <w:uiPriority w:val="99"/>
    <w:unhideWhenUsed/>
    <w:rsid w:val="000D3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2E"/>
  </w:style>
  <w:style w:type="character" w:customStyle="1" w:styleId="Heading1Char">
    <w:name w:val="Heading 1 Char"/>
    <w:basedOn w:val="DefaultParagraphFont"/>
    <w:link w:val="Heading1"/>
    <w:uiPriority w:val="9"/>
    <w:rsid w:val="000D392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392E"/>
    <w:pPr>
      <w:outlineLvl w:val="9"/>
    </w:pPr>
    <w:rPr>
      <w:lang w:eastAsia="ja-JP"/>
    </w:rPr>
  </w:style>
  <w:style w:type="character" w:customStyle="1" w:styleId="Heading2Char">
    <w:name w:val="Heading 2 Char"/>
    <w:basedOn w:val="DefaultParagraphFont"/>
    <w:link w:val="Heading2"/>
    <w:uiPriority w:val="9"/>
    <w:rsid w:val="00C00F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00F75"/>
    <w:pPr>
      <w:spacing w:after="100"/>
    </w:pPr>
  </w:style>
  <w:style w:type="paragraph" w:styleId="TOC2">
    <w:name w:val="toc 2"/>
    <w:basedOn w:val="Normal"/>
    <w:next w:val="Normal"/>
    <w:autoRedefine/>
    <w:uiPriority w:val="39"/>
    <w:unhideWhenUsed/>
    <w:qFormat/>
    <w:rsid w:val="00C00F75"/>
    <w:pPr>
      <w:spacing w:after="100"/>
      <w:ind w:left="220"/>
    </w:pPr>
  </w:style>
  <w:style w:type="character" w:styleId="Hyperlink">
    <w:name w:val="Hyperlink"/>
    <w:basedOn w:val="DefaultParagraphFont"/>
    <w:uiPriority w:val="99"/>
    <w:unhideWhenUsed/>
    <w:rsid w:val="00C00F75"/>
    <w:rPr>
      <w:color w:val="0000FF" w:themeColor="hyperlink"/>
      <w:u w:val="single"/>
    </w:rPr>
  </w:style>
  <w:style w:type="paragraph" w:styleId="ListParagraph">
    <w:name w:val="List Paragraph"/>
    <w:basedOn w:val="Normal"/>
    <w:uiPriority w:val="34"/>
    <w:qFormat/>
    <w:rsid w:val="00CE3F7C"/>
    <w:pPr>
      <w:ind w:left="720"/>
      <w:contextualSpacing/>
    </w:pPr>
  </w:style>
  <w:style w:type="character" w:customStyle="1" w:styleId="Heading3Char">
    <w:name w:val="Heading 3 Char"/>
    <w:basedOn w:val="DefaultParagraphFont"/>
    <w:link w:val="Heading3"/>
    <w:uiPriority w:val="9"/>
    <w:rsid w:val="00292824"/>
    <w:rPr>
      <w:rFonts w:asciiTheme="majorHAnsi" w:eastAsiaTheme="majorEastAsia" w:hAnsiTheme="majorHAnsi" w:cstheme="majorBidi"/>
      <w:b/>
      <w:bCs/>
      <w:color w:val="4F81BD" w:themeColor="accent1"/>
    </w:rPr>
  </w:style>
  <w:style w:type="table" w:styleId="TableGrid">
    <w:name w:val="Table Grid"/>
    <w:basedOn w:val="TableNormal"/>
    <w:uiPriority w:val="59"/>
    <w:rsid w:val="003A2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qFormat/>
    <w:rsid w:val="00FF69C5"/>
    <w:pPr>
      <w:spacing w:after="100"/>
      <w:ind w:left="440"/>
    </w:pPr>
  </w:style>
  <w:style w:type="character" w:styleId="CommentReference">
    <w:name w:val="annotation reference"/>
    <w:basedOn w:val="DefaultParagraphFont"/>
    <w:uiPriority w:val="99"/>
    <w:semiHidden/>
    <w:unhideWhenUsed/>
    <w:rsid w:val="00755C98"/>
    <w:rPr>
      <w:sz w:val="16"/>
      <w:szCs w:val="16"/>
    </w:rPr>
  </w:style>
  <w:style w:type="paragraph" w:styleId="CommentText">
    <w:name w:val="annotation text"/>
    <w:basedOn w:val="Normal"/>
    <w:link w:val="CommentTextChar"/>
    <w:uiPriority w:val="99"/>
    <w:semiHidden/>
    <w:unhideWhenUsed/>
    <w:rsid w:val="00755C98"/>
    <w:pPr>
      <w:spacing w:line="240" w:lineRule="auto"/>
    </w:pPr>
    <w:rPr>
      <w:sz w:val="20"/>
      <w:szCs w:val="20"/>
    </w:rPr>
  </w:style>
  <w:style w:type="character" w:customStyle="1" w:styleId="CommentTextChar">
    <w:name w:val="Comment Text Char"/>
    <w:basedOn w:val="DefaultParagraphFont"/>
    <w:link w:val="CommentText"/>
    <w:uiPriority w:val="99"/>
    <w:semiHidden/>
    <w:rsid w:val="00755C98"/>
    <w:rPr>
      <w:sz w:val="20"/>
      <w:szCs w:val="20"/>
      <w:lang w:val="en-GB"/>
    </w:rPr>
  </w:style>
  <w:style w:type="paragraph" w:styleId="CommentSubject">
    <w:name w:val="annotation subject"/>
    <w:basedOn w:val="CommentText"/>
    <w:next w:val="CommentText"/>
    <w:link w:val="CommentSubjectChar"/>
    <w:uiPriority w:val="99"/>
    <w:semiHidden/>
    <w:unhideWhenUsed/>
    <w:rsid w:val="00755C98"/>
    <w:rPr>
      <w:b/>
      <w:bCs/>
    </w:rPr>
  </w:style>
  <w:style w:type="character" w:customStyle="1" w:styleId="CommentSubjectChar">
    <w:name w:val="Comment Subject Char"/>
    <w:basedOn w:val="CommentTextChar"/>
    <w:link w:val="CommentSubject"/>
    <w:uiPriority w:val="99"/>
    <w:semiHidden/>
    <w:rsid w:val="00755C98"/>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2.xml"/><Relationship Id="rId117" Type="http://schemas.openxmlformats.org/officeDocument/2006/relationships/diagramQuickStyle" Target="diagrams/quickStyle20.xml"/><Relationship Id="rId21" Type="http://schemas.openxmlformats.org/officeDocument/2006/relationships/diagramLayout" Target="diagrams/layout1.xml"/><Relationship Id="rId42" Type="http://schemas.openxmlformats.org/officeDocument/2006/relationships/diagramQuickStyle" Target="diagrams/quickStyle5.xml"/><Relationship Id="rId47" Type="http://schemas.openxmlformats.org/officeDocument/2006/relationships/diagramQuickStyle" Target="diagrams/quickStyle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33" Type="http://schemas.openxmlformats.org/officeDocument/2006/relationships/diagramColors" Target="diagrams/colors23.xml"/><Relationship Id="rId138" Type="http://schemas.openxmlformats.org/officeDocument/2006/relationships/diagramColors" Target="diagrams/colors24.xml"/><Relationship Id="rId154" Type="http://schemas.microsoft.com/office/2007/relationships/diagramDrawing" Target="diagrams/drawing27.xml"/><Relationship Id="rId159" Type="http://schemas.microsoft.com/office/2007/relationships/diagramDrawing" Target="diagrams/drawing28.xml"/><Relationship Id="rId175" Type="http://schemas.openxmlformats.org/officeDocument/2006/relationships/header" Target="header1.xml"/><Relationship Id="rId170" Type="http://schemas.openxmlformats.org/officeDocument/2006/relationships/diagramData" Target="diagrams/data31.xml"/><Relationship Id="rId16" Type="http://schemas.openxmlformats.org/officeDocument/2006/relationships/image" Target="media/image3.png"/><Relationship Id="rId107" Type="http://schemas.openxmlformats.org/officeDocument/2006/relationships/diagramQuickStyle" Target="diagrams/quickStyle18.xml"/><Relationship Id="rId11" Type="http://schemas.openxmlformats.org/officeDocument/2006/relationships/hyperlink" Target="http://www.youtube.com/watch?v=x6pT_2E5xI0" TargetMode="External"/><Relationship Id="rId32" Type="http://schemas.openxmlformats.org/officeDocument/2006/relationships/diagramQuickStyle" Target="diagrams/quickStyle3.xml"/><Relationship Id="rId37" Type="http://schemas.openxmlformats.org/officeDocument/2006/relationships/diagramQuickStyle" Target="diagrams/quickStyle4.xml"/><Relationship Id="rId53" Type="http://schemas.openxmlformats.org/officeDocument/2006/relationships/diagramColors" Target="diagrams/colors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diagramColors" Target="diagrams/colors22.xml"/><Relationship Id="rId144" Type="http://schemas.microsoft.com/office/2007/relationships/diagramDrawing" Target="diagrams/drawing25.xml"/><Relationship Id="rId149" Type="http://schemas.microsoft.com/office/2007/relationships/diagramDrawing" Target="diagrams/drawing26.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160" Type="http://schemas.openxmlformats.org/officeDocument/2006/relationships/diagramData" Target="diagrams/data29.xml"/><Relationship Id="rId165" Type="http://schemas.openxmlformats.org/officeDocument/2006/relationships/diagramData" Target="diagrams/data30.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43" Type="http://schemas.openxmlformats.org/officeDocument/2006/relationships/diagramColors" Target="diagrams/colors5.xml"/><Relationship Id="rId48" Type="http://schemas.openxmlformats.org/officeDocument/2006/relationships/diagramColors" Target="diagrams/colors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diagramColors" Target="diagrams/colors20.xml"/><Relationship Id="rId134" Type="http://schemas.microsoft.com/office/2007/relationships/diagramDrawing" Target="diagrams/drawing23.xml"/><Relationship Id="rId139" Type="http://schemas.microsoft.com/office/2007/relationships/diagramDrawing" Target="diagrams/drawing24.xml"/><Relationship Id="rId80" Type="http://schemas.openxmlformats.org/officeDocument/2006/relationships/diagramData" Target="diagrams/data13.xml"/><Relationship Id="rId85" Type="http://schemas.openxmlformats.org/officeDocument/2006/relationships/diagramData" Target="diagrams/data14.xml"/><Relationship Id="rId150" Type="http://schemas.openxmlformats.org/officeDocument/2006/relationships/diagramData" Target="diagrams/data27.xml"/><Relationship Id="rId155" Type="http://schemas.openxmlformats.org/officeDocument/2006/relationships/diagramData" Target="diagrams/data28.xml"/><Relationship Id="rId171" Type="http://schemas.openxmlformats.org/officeDocument/2006/relationships/diagramLayout" Target="diagrams/layout31.xml"/><Relationship Id="rId176" Type="http://schemas.openxmlformats.org/officeDocument/2006/relationships/footer" Target="footer1.xml"/><Relationship Id="rId12" Type="http://schemas.openxmlformats.org/officeDocument/2006/relationships/hyperlink" Target="http://www.youtube.com/watch?v=UYFKSgWuS78" TargetMode="External"/><Relationship Id="rId17" Type="http://schemas.openxmlformats.org/officeDocument/2006/relationships/image" Target="media/image4.png"/><Relationship Id="rId33" Type="http://schemas.openxmlformats.org/officeDocument/2006/relationships/diagramColors" Target="diagrams/colors3.xml"/><Relationship Id="rId38" Type="http://schemas.openxmlformats.org/officeDocument/2006/relationships/diagramColors" Target="diagrams/colors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microsoft.com/office/2007/relationships/diagramDrawing" Target="diagrams/drawing22.xml"/><Relationship Id="rId54" Type="http://schemas.microsoft.com/office/2007/relationships/diagramDrawing" Target="diagrams/drawing7.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40" Type="http://schemas.openxmlformats.org/officeDocument/2006/relationships/diagramData" Target="diagrams/data25.xml"/><Relationship Id="rId145" Type="http://schemas.openxmlformats.org/officeDocument/2006/relationships/diagramData" Target="diagrams/data26.xml"/><Relationship Id="rId161" Type="http://schemas.openxmlformats.org/officeDocument/2006/relationships/diagramLayout" Target="diagrams/layout29.xml"/><Relationship Id="rId166" Type="http://schemas.openxmlformats.org/officeDocument/2006/relationships/diagramLayout" Target="diagrams/layout30.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diagramColors" Target="diagrams/colors1.xml"/><Relationship Id="rId28" Type="http://schemas.openxmlformats.org/officeDocument/2006/relationships/diagramColors" Target="diagrams/colors2.xml"/><Relationship Id="rId49" Type="http://schemas.microsoft.com/office/2007/relationships/diagramDrawing" Target="diagrams/drawing6.xml"/><Relationship Id="rId114" Type="http://schemas.microsoft.com/office/2007/relationships/diagramDrawing" Target="diagrams/drawing19.xml"/><Relationship Id="rId119" Type="http://schemas.microsoft.com/office/2007/relationships/diagramDrawing" Target="diagrams/drawing20.xml"/><Relationship Id="rId10" Type="http://schemas.openxmlformats.org/officeDocument/2006/relationships/hyperlink" Target="http://www.youtube.com/watch?v=bYjcGJlMDCc" TargetMode="External"/><Relationship Id="rId31" Type="http://schemas.openxmlformats.org/officeDocument/2006/relationships/diagramLayout" Target="diagrams/layout3.xml"/><Relationship Id="rId44" Type="http://schemas.microsoft.com/office/2007/relationships/diagramDrawing" Target="diagrams/drawing5.xml"/><Relationship Id="rId52" Type="http://schemas.openxmlformats.org/officeDocument/2006/relationships/diagramQuickStyle" Target="diagrams/quickStyle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130" Type="http://schemas.openxmlformats.org/officeDocument/2006/relationships/diagramData" Target="diagrams/data23.xml"/><Relationship Id="rId135" Type="http://schemas.openxmlformats.org/officeDocument/2006/relationships/diagramData" Target="diagrams/data24.xml"/><Relationship Id="rId143" Type="http://schemas.openxmlformats.org/officeDocument/2006/relationships/diagramColors" Target="diagrams/colors25.xml"/><Relationship Id="rId148" Type="http://schemas.openxmlformats.org/officeDocument/2006/relationships/diagramColors" Target="diagrams/colors26.xml"/><Relationship Id="rId151" Type="http://schemas.openxmlformats.org/officeDocument/2006/relationships/diagramLayout" Target="diagrams/layout27.xml"/><Relationship Id="rId156" Type="http://schemas.openxmlformats.org/officeDocument/2006/relationships/diagramLayout" Target="diagrams/layout28.xml"/><Relationship Id="rId164" Type="http://schemas.microsoft.com/office/2007/relationships/diagramDrawing" Target="diagrams/drawing29.xml"/><Relationship Id="rId169" Type="http://schemas.microsoft.com/office/2007/relationships/diagramDrawing" Target="diagrams/drawing30.xml"/><Relationship Id="rId177"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72" Type="http://schemas.openxmlformats.org/officeDocument/2006/relationships/diagramQuickStyle" Target="diagrams/quickStyle31.xml"/><Relationship Id="rId13" Type="http://schemas.openxmlformats.org/officeDocument/2006/relationships/hyperlink" Target="http://www.youtube.com/watch?v=sMzXuijc79s" TargetMode="External"/><Relationship Id="rId18" Type="http://schemas.openxmlformats.org/officeDocument/2006/relationships/image" Target="media/image5.png"/><Relationship Id="rId39" Type="http://schemas.microsoft.com/office/2007/relationships/diagramDrawing" Target="diagrams/drawing4.xml"/><Relationship Id="rId109" Type="http://schemas.microsoft.com/office/2007/relationships/diagramDrawing" Target="diagrams/drawing18.xml"/><Relationship Id="rId34" Type="http://schemas.microsoft.com/office/2007/relationships/diagramDrawing" Target="diagrams/drawing3.xml"/><Relationship Id="rId50" Type="http://schemas.openxmlformats.org/officeDocument/2006/relationships/diagramData" Target="diagrams/data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diagramData" Target="diagrams/data22.xml"/><Relationship Id="rId141" Type="http://schemas.openxmlformats.org/officeDocument/2006/relationships/diagramLayout" Target="diagrams/layout25.xml"/><Relationship Id="rId146" Type="http://schemas.openxmlformats.org/officeDocument/2006/relationships/diagramLayout" Target="diagrams/layout26.xml"/><Relationship Id="rId167" Type="http://schemas.openxmlformats.org/officeDocument/2006/relationships/diagramQuickStyle" Target="diagrams/quickStyle30.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162" Type="http://schemas.openxmlformats.org/officeDocument/2006/relationships/diagramQuickStyle" Target="diagrams/quickStyle29.xml"/><Relationship Id="rId2" Type="http://schemas.openxmlformats.org/officeDocument/2006/relationships/numbering" Target="numbering.xml"/><Relationship Id="rId29" Type="http://schemas.microsoft.com/office/2007/relationships/diagramDrawing" Target="diagrams/drawing2.xml"/><Relationship Id="rId24" Type="http://schemas.microsoft.com/office/2007/relationships/diagramDrawing" Target="diagrams/drawing1.xml"/><Relationship Id="rId40" Type="http://schemas.openxmlformats.org/officeDocument/2006/relationships/diagramData" Target="diagrams/data5.xml"/><Relationship Id="rId45" Type="http://schemas.openxmlformats.org/officeDocument/2006/relationships/diagramData" Target="diagrams/data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131" Type="http://schemas.openxmlformats.org/officeDocument/2006/relationships/diagramLayout" Target="diagrams/layout23.xml"/><Relationship Id="rId136" Type="http://schemas.openxmlformats.org/officeDocument/2006/relationships/diagramLayout" Target="diagrams/layout24.xml"/><Relationship Id="rId157" Type="http://schemas.openxmlformats.org/officeDocument/2006/relationships/diagramQuickStyle" Target="diagrams/quickStyle28.xml"/><Relationship Id="rId178"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52" Type="http://schemas.openxmlformats.org/officeDocument/2006/relationships/diagramQuickStyle" Target="diagrams/quickStyle27.xml"/><Relationship Id="rId173" Type="http://schemas.openxmlformats.org/officeDocument/2006/relationships/diagramColors" Target="diagrams/colors31.xml"/><Relationship Id="rId19" Type="http://schemas.openxmlformats.org/officeDocument/2006/relationships/comments" Target="comments.xml"/><Relationship Id="rId14" Type="http://schemas.openxmlformats.org/officeDocument/2006/relationships/hyperlink" Target="http://www.youtube.com/watch?v=CqOlpQ7sepE" TargetMode="External"/><Relationship Id="rId30" Type="http://schemas.openxmlformats.org/officeDocument/2006/relationships/diagramData" Target="diagrams/data3.xml"/><Relationship Id="rId35" Type="http://schemas.openxmlformats.org/officeDocument/2006/relationships/diagramData" Target="diagrams/data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diagramLayout" Target="diagrams/layout22.xml"/><Relationship Id="rId147" Type="http://schemas.openxmlformats.org/officeDocument/2006/relationships/diagramQuickStyle" Target="diagrams/quickStyle26.xml"/><Relationship Id="rId168" Type="http://schemas.openxmlformats.org/officeDocument/2006/relationships/diagramColors" Target="diagrams/colors30.xml"/><Relationship Id="rId8" Type="http://schemas.openxmlformats.org/officeDocument/2006/relationships/endnotes" Target="endnotes.xml"/><Relationship Id="rId51" Type="http://schemas.openxmlformats.org/officeDocument/2006/relationships/diagramLayout" Target="diagrams/layout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142" Type="http://schemas.openxmlformats.org/officeDocument/2006/relationships/diagramQuickStyle" Target="diagrams/quickStyle25.xml"/><Relationship Id="rId163" Type="http://schemas.openxmlformats.org/officeDocument/2006/relationships/diagramColors" Target="diagrams/colors29.xml"/><Relationship Id="rId3" Type="http://schemas.openxmlformats.org/officeDocument/2006/relationships/styles" Target="styles.xml"/><Relationship Id="rId25" Type="http://schemas.openxmlformats.org/officeDocument/2006/relationships/diagramData" Target="diagrams/data2.xml"/><Relationship Id="rId46" Type="http://schemas.openxmlformats.org/officeDocument/2006/relationships/diagramLayout" Target="diagrams/layout6.xml"/><Relationship Id="rId67" Type="http://schemas.openxmlformats.org/officeDocument/2006/relationships/diagramQuickStyle" Target="diagrams/quickStyle10.xml"/><Relationship Id="rId116" Type="http://schemas.openxmlformats.org/officeDocument/2006/relationships/diagramLayout" Target="diagrams/layout20.xml"/><Relationship Id="rId137" Type="http://schemas.openxmlformats.org/officeDocument/2006/relationships/diagramQuickStyle" Target="diagrams/quickStyle24.xml"/><Relationship Id="rId158" Type="http://schemas.openxmlformats.org/officeDocument/2006/relationships/diagramColors" Target="diagrams/colors28.xml"/><Relationship Id="rId20" Type="http://schemas.openxmlformats.org/officeDocument/2006/relationships/diagramData" Target="diagrams/data1.xml"/><Relationship Id="rId41" Type="http://schemas.openxmlformats.org/officeDocument/2006/relationships/diagramLayout" Target="diagrams/layout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32" Type="http://schemas.openxmlformats.org/officeDocument/2006/relationships/diagramQuickStyle" Target="diagrams/quickStyle23.xml"/><Relationship Id="rId153" Type="http://schemas.openxmlformats.org/officeDocument/2006/relationships/diagramColors" Target="diagrams/colors27.xml"/><Relationship Id="rId174" Type="http://schemas.microsoft.com/office/2007/relationships/diagramDrawing" Target="diagrams/drawing31.xml"/><Relationship Id="rId15" Type="http://schemas.openxmlformats.org/officeDocument/2006/relationships/image" Target="media/image2.png"/><Relationship Id="rId36" Type="http://schemas.openxmlformats.org/officeDocument/2006/relationships/diagramLayout" Target="diagrams/layout4.xml"/><Relationship Id="rId57" Type="http://schemas.openxmlformats.org/officeDocument/2006/relationships/diagramQuickStyle" Target="diagrams/quickStyle8.xml"/><Relationship Id="rId106" Type="http://schemas.openxmlformats.org/officeDocument/2006/relationships/diagramLayout" Target="diagrams/layout18.xml"/><Relationship Id="rId127" Type="http://schemas.openxmlformats.org/officeDocument/2006/relationships/diagramQuickStyle" Target="diagrams/quickStyle22.xml"/></Relationships>
</file>

<file path=word/diagrams/_rels/data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ata20.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iagrams/_rels/data2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diagrams/_rels/data2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diagrams/_rels/data2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diagrams/_rels/data2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0.png"/></Relationships>
</file>

<file path=word/diagrams/_rels/data25.xml.rels><?xml version="1.0" encoding="UTF-8" standalone="yes"?>
<Relationships xmlns="http://schemas.openxmlformats.org/package/2006/relationships"><Relationship Id="rId1" Type="http://schemas.openxmlformats.org/officeDocument/2006/relationships/image" Target="../media/image26.png"/></Relationships>
</file>

<file path=word/diagrams/_rels/data26.xml.rels><?xml version="1.0" encoding="UTF-8" standalone="yes"?>
<Relationships xmlns="http://schemas.openxmlformats.org/package/2006/relationships"><Relationship Id="rId1" Type="http://schemas.openxmlformats.org/officeDocument/2006/relationships/image" Target="../media/image26.png"/></Relationships>
</file>

<file path=word/diagrams/_rels/data27.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diagrams/_rels/data3.xml.rels><?xml version="1.0" encoding="UTF-8" standalone="yes"?>
<Relationships xmlns="http://schemas.openxmlformats.org/package/2006/relationships"><Relationship Id="rId1"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7.png"/></Relationships>
</file>

<file path=word/diagrams/_rels/data5.xml.rels><?xml version="1.0" encoding="UTF-8" standalone="yes"?>
<Relationships xmlns="http://schemas.openxmlformats.org/package/2006/relationships"><Relationship Id="rId1" Type="http://schemas.openxmlformats.org/officeDocument/2006/relationships/image" Target="../media/image8.png"/></Relationships>
</file>

<file path=word/diagrams/_rels/data6.xml.rels><?xml version="1.0" encoding="UTF-8" standalone="yes"?>
<Relationships xmlns="http://schemas.openxmlformats.org/package/2006/relationships"><Relationship Id="rId1" Type="http://schemas.openxmlformats.org/officeDocument/2006/relationships/image" Target="../media/image8.png"/></Relationships>
</file>

<file path=word/diagrams/_rels/data7.xml.rels><?xml version="1.0" encoding="UTF-8" standalone="yes"?>
<Relationships xmlns="http://schemas.openxmlformats.org/package/2006/relationships"><Relationship Id="rId1" Type="http://schemas.openxmlformats.org/officeDocument/2006/relationships/image" Target="../media/image9.png"/></Relationships>
</file>

<file path=word/diagrams/_rels/data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10.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_rels/drawing20.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diagrams/_rels/drawing2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diagrams/_rels/drawing22.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diagrams/_rels/drawing23.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png"/><Relationship Id="rId1" Type="http://schemas.openxmlformats.org/officeDocument/2006/relationships/image" Target="../media/image22.png"/></Relationships>
</file>

<file path=word/diagrams/_rels/drawing24.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10.png"/></Relationships>
</file>

<file path=word/diagrams/_rels/drawing25.xml.rels><?xml version="1.0" encoding="UTF-8" standalone="yes"?>
<Relationships xmlns="http://schemas.openxmlformats.org/package/2006/relationships"><Relationship Id="rId1" Type="http://schemas.openxmlformats.org/officeDocument/2006/relationships/image" Target="../media/image26.png"/></Relationships>
</file>

<file path=word/diagrams/_rels/drawing26.xml.rels><?xml version="1.0" encoding="UTF-8" standalone="yes"?>
<Relationships xmlns="http://schemas.openxmlformats.org/package/2006/relationships"><Relationship Id="rId1" Type="http://schemas.openxmlformats.org/officeDocument/2006/relationships/image" Target="../media/image26.png"/></Relationships>
</file>

<file path=word/diagrams/_rels/drawing27.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7.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7.xml.rels><?xml version="1.0" encoding="UTF-8" standalone="yes"?>
<Relationships xmlns="http://schemas.openxmlformats.org/package/2006/relationships"><Relationship Id="rId1" Type="http://schemas.openxmlformats.org/officeDocument/2006/relationships/image" Target="../media/image9.png"/></Relationships>
</file>

<file path=word/diagrams/_rels/drawing9.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hovers hand to menu item position.</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makes a"push" gesture.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13D3CDF5-DA45-4C18-BC79-B5E862996433}" type="presOf" srcId="{FAAF47EC-508C-4240-8973-1AECD4D00246}" destId="{C968C7FC-B97D-4875-A8E9-1D209A6DF563}" srcOrd="0" destOrd="0" presId="urn:microsoft.com/office/officeart/2005/8/layout/hProcess9"/>
    <dgm:cxn modelId="{70777EE9-8BFE-42A4-891C-28062E129784}" type="presOf" srcId="{8A84585A-AB3C-4FB1-AF3C-A9C9C74D2F66}" destId="{810E9BF4-ED2B-49D9-9AE9-383102B60F9E}" srcOrd="0" destOrd="0" presId="urn:microsoft.com/office/officeart/2005/8/layout/hProcess9"/>
    <dgm:cxn modelId="{79499444-0FB4-4A13-9BDC-89377BA89FF1}" type="presOf" srcId="{3F2147FA-70E9-4440-B769-BE4670BC4A44}" destId="{CB1FCBEC-8C29-4B74-9FDC-4EA185307141}" srcOrd="0" destOrd="0" presId="urn:microsoft.com/office/officeart/2005/8/layout/hProcess9"/>
    <dgm:cxn modelId="{C73539B5-C5EF-4E10-B807-87B195778407}" type="presOf" srcId="{03476800-67FF-4E8F-A9A7-39E5741DCD37}" destId="{B55E5195-DDD4-4B2D-9F0B-7845EA0601EA}"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D6C2A43F-9A26-4893-951B-1CD637951179}" type="presOf" srcId="{4A4FEF7B-DF61-4DE8-87D0-CBC089CB3DD7}" destId="{8CCEF6FA-0C25-4B04-964F-D9E7E2786E1F}"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5E4FE48B-A4F5-460C-9BE4-056036DFB402}" type="presParOf" srcId="{810E9BF4-ED2B-49D9-9AE9-383102B60F9E}" destId="{22A4C4FD-16DC-44F7-9322-D35F042BE44F}" srcOrd="0" destOrd="0" presId="urn:microsoft.com/office/officeart/2005/8/layout/hProcess9"/>
    <dgm:cxn modelId="{594367C5-09B2-49EB-8DFF-865795D308C5}" type="presParOf" srcId="{810E9BF4-ED2B-49D9-9AE9-383102B60F9E}" destId="{EA732718-9ED3-44BE-ABAD-1A422328C3C3}" srcOrd="1" destOrd="0" presId="urn:microsoft.com/office/officeart/2005/8/layout/hProcess9"/>
    <dgm:cxn modelId="{17C198BA-D0CA-473C-81A0-1861488868DB}" type="presParOf" srcId="{EA732718-9ED3-44BE-ABAD-1A422328C3C3}" destId="{C968C7FC-B97D-4875-A8E9-1D209A6DF563}" srcOrd="0" destOrd="0" presId="urn:microsoft.com/office/officeart/2005/8/layout/hProcess9"/>
    <dgm:cxn modelId="{CDA903A9-68E3-441E-8436-9131AE211424}" type="presParOf" srcId="{EA732718-9ED3-44BE-ABAD-1A422328C3C3}" destId="{00E36BA2-4A93-4F80-AC32-A84438693915}" srcOrd="1" destOrd="0" presId="urn:microsoft.com/office/officeart/2005/8/layout/hProcess9"/>
    <dgm:cxn modelId="{4CD3A41B-ED7B-46A5-A958-9D79B4EBF608}" type="presParOf" srcId="{EA732718-9ED3-44BE-ABAD-1A422328C3C3}" destId="{8CCEF6FA-0C25-4B04-964F-D9E7E2786E1F}" srcOrd="2" destOrd="0" presId="urn:microsoft.com/office/officeart/2005/8/layout/hProcess9"/>
    <dgm:cxn modelId="{D4DE64E0-8E1D-4F75-9B86-04C3535A6809}" type="presParOf" srcId="{EA732718-9ED3-44BE-ABAD-1A422328C3C3}" destId="{B22A66D9-8531-4DFB-B2B0-5D9B8E249131}" srcOrd="3" destOrd="0" presId="urn:microsoft.com/office/officeart/2005/8/layout/hProcess9"/>
    <dgm:cxn modelId="{AE8AF753-4215-4AA3-A040-4F7F6838F659}" type="presParOf" srcId="{EA732718-9ED3-44BE-ABAD-1A422328C3C3}" destId="{CB1FCBEC-8C29-4B74-9FDC-4EA185307141}" srcOrd="4" destOrd="0" presId="urn:microsoft.com/office/officeart/2005/8/layout/hProcess9"/>
    <dgm:cxn modelId="{BD627CDF-4D91-4AE0-8331-5BE0328C3C25}" type="presParOf" srcId="{EA732718-9ED3-44BE-ABAD-1A422328C3C3}" destId="{1DFA7491-6E08-4055-B74A-A792D57441E0}" srcOrd="5" destOrd="0" presId="urn:microsoft.com/office/officeart/2005/8/layout/hProcess9"/>
    <dgm:cxn modelId="{08A23BAD-52D4-4E50-BBE9-53689406EE4C}"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2</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An error sound plays.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pt>
    <dgm:pt modelId="{3205BA63-9332-4CCC-BECF-A9F0F7AB9683}" type="pres">
      <dgm:prSet presAssocID="{836BF2DC-A4DD-457F-86FD-648B31AC5E62}" presName="txNode" presStyleLbl="node1" presStyleIdx="0" presStyleCnt="3" custLinFactNeighborX="904"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1807" custLinFactNeighborY="-2440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Y="16266"/>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8074" custLinFactNeighborY="-45184">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6B837C70-0B85-4965-832C-A3912FEE9443}" type="presOf" srcId="{EA978A0F-181A-4384-A965-EA62A85750AA}" destId="{FE05095B-5DFB-4746-926B-F632657D3AB1}" srcOrd="0"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4CFCBFF7-748A-492F-8036-B8BA29860516}" type="presOf" srcId="{C65C13D7-2D5B-476A-B5E8-14DEDA2D35C4}" destId="{F2D21793-9D01-4D8B-8C52-E22B76070043}" srcOrd="0" destOrd="0" presId="urn:microsoft.com/office/officeart/2005/8/layout/hProcess10"/>
    <dgm:cxn modelId="{D36D1BF1-F9AB-443B-93DC-443701815785}" type="presOf" srcId="{C65C13D7-2D5B-476A-B5E8-14DEDA2D35C4}" destId="{932094D3-559A-4469-92BD-0F2CF1048D3C}" srcOrd="1" destOrd="0" presId="urn:microsoft.com/office/officeart/2005/8/layout/hProcess10"/>
    <dgm:cxn modelId="{096D939B-E6E1-4236-A94C-55A8A4298BDD}" type="presOf" srcId="{249EAFDF-D06D-4523-87A4-71A4A36C99BA}" destId="{05EF2177-3F26-488B-905E-CE6479A413E0}" srcOrd="0" destOrd="0" presId="urn:microsoft.com/office/officeart/2005/8/layout/hProcess10"/>
    <dgm:cxn modelId="{DEBAE04A-9A9A-466A-8A2E-FCA9AEDA86BB}" type="presOf" srcId="{EEC35339-6545-4B63-ABF8-88973653CE39}" destId="{F153838B-EE4F-40BE-912C-EF0225292936}"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940025A2-0070-4A35-AFAD-BD82502708C0}" type="presOf" srcId="{836BF2DC-A4DD-457F-86FD-648B31AC5E62}" destId="{3205BA63-9332-4CCC-BECF-A9F0F7AB9683}" srcOrd="0" destOrd="0" presId="urn:microsoft.com/office/officeart/2005/8/layout/hProcess10"/>
    <dgm:cxn modelId="{EB3BD4FF-71E3-4ED3-9A3F-52FBFF16E19D}" type="presOf" srcId="{2D1DFF9B-A206-400E-9EA3-9116E0A65AF0}" destId="{09F3E2E2-FC73-4D9F-B335-86C1B211CCBF}" srcOrd="0" destOrd="0" presId="urn:microsoft.com/office/officeart/2005/8/layout/hProcess10"/>
    <dgm:cxn modelId="{75FAA0A5-DAA7-42E7-95D1-CBDEAACBA34A}" type="presOf" srcId="{EA978A0F-181A-4384-A965-EA62A85750AA}" destId="{732EDA6F-8B17-457D-B4F0-46CD0C123691}" srcOrd="1" destOrd="0" presId="urn:microsoft.com/office/officeart/2005/8/layout/hProcess10"/>
    <dgm:cxn modelId="{D7E37D29-2CCA-430F-AC08-B8C67D6FD966}" type="presParOf" srcId="{F153838B-EE4F-40BE-912C-EF0225292936}" destId="{D0954217-B423-4A24-89C5-01E2DBF2C9EC}" srcOrd="0" destOrd="0" presId="urn:microsoft.com/office/officeart/2005/8/layout/hProcess10"/>
    <dgm:cxn modelId="{7504030A-19FC-43C4-8AC1-1E866D63E0A1}" type="presParOf" srcId="{D0954217-B423-4A24-89C5-01E2DBF2C9EC}" destId="{99BB9874-4DD2-40ED-A019-56019D6E9903}" srcOrd="0" destOrd="0" presId="urn:microsoft.com/office/officeart/2005/8/layout/hProcess10"/>
    <dgm:cxn modelId="{CE985145-CCD5-4DC9-A901-70A145CB141D}" type="presParOf" srcId="{D0954217-B423-4A24-89C5-01E2DBF2C9EC}" destId="{3205BA63-9332-4CCC-BECF-A9F0F7AB9683}" srcOrd="1" destOrd="0" presId="urn:microsoft.com/office/officeart/2005/8/layout/hProcess10"/>
    <dgm:cxn modelId="{4868BE8D-DD05-4368-9EA6-ABCF6C462713}" type="presParOf" srcId="{F153838B-EE4F-40BE-912C-EF0225292936}" destId="{FE05095B-5DFB-4746-926B-F632657D3AB1}" srcOrd="1" destOrd="0" presId="urn:microsoft.com/office/officeart/2005/8/layout/hProcess10"/>
    <dgm:cxn modelId="{F66301BB-CAFB-4750-88AB-E7CA8F51F1F1}" type="presParOf" srcId="{FE05095B-5DFB-4746-926B-F632657D3AB1}" destId="{732EDA6F-8B17-457D-B4F0-46CD0C123691}" srcOrd="0" destOrd="0" presId="urn:microsoft.com/office/officeart/2005/8/layout/hProcess10"/>
    <dgm:cxn modelId="{503DD54E-2B67-4563-BC12-CD888035112C}" type="presParOf" srcId="{F153838B-EE4F-40BE-912C-EF0225292936}" destId="{85F9B919-E97E-4F3A-B746-BA6C4DB105A3}" srcOrd="2" destOrd="0" presId="urn:microsoft.com/office/officeart/2005/8/layout/hProcess10"/>
    <dgm:cxn modelId="{345FB425-E09A-4810-A72D-26291EC82ABA}" type="presParOf" srcId="{85F9B919-E97E-4F3A-B746-BA6C4DB105A3}" destId="{1DDE3C26-BA47-47AC-A256-5CD5C1F16965}" srcOrd="0" destOrd="0" presId="urn:microsoft.com/office/officeart/2005/8/layout/hProcess10"/>
    <dgm:cxn modelId="{60F84226-9D96-433D-B853-D760C2ED6383}" type="presParOf" srcId="{85F9B919-E97E-4F3A-B746-BA6C4DB105A3}" destId="{09F3E2E2-FC73-4D9F-B335-86C1B211CCBF}" srcOrd="1" destOrd="0" presId="urn:microsoft.com/office/officeart/2005/8/layout/hProcess10"/>
    <dgm:cxn modelId="{7716A460-B75A-4D0A-ACF6-275ED83C702A}" type="presParOf" srcId="{F153838B-EE4F-40BE-912C-EF0225292936}" destId="{F2D21793-9D01-4D8B-8C52-E22B76070043}" srcOrd="3" destOrd="0" presId="urn:microsoft.com/office/officeart/2005/8/layout/hProcess10"/>
    <dgm:cxn modelId="{2A208C04-755D-4DCE-8453-F9C962746434}" type="presParOf" srcId="{F2D21793-9D01-4D8B-8C52-E22B76070043}" destId="{932094D3-559A-4469-92BD-0F2CF1048D3C}" srcOrd="0" destOrd="0" presId="urn:microsoft.com/office/officeart/2005/8/layout/hProcess10"/>
    <dgm:cxn modelId="{C035E934-7478-4B99-8A12-93E4C95FF659}" type="presParOf" srcId="{F153838B-EE4F-40BE-912C-EF0225292936}" destId="{99BD0209-4293-4453-83C9-74343177CE4B}" srcOrd="4" destOrd="0" presId="urn:microsoft.com/office/officeart/2005/8/layout/hProcess10"/>
    <dgm:cxn modelId="{D7794E3A-C91E-4E1A-81BB-E04DEA1927DF}" type="presParOf" srcId="{99BD0209-4293-4453-83C9-74343177CE4B}" destId="{2CA3EC6C-F0D8-4F2A-8181-6D46D4656DA7}" srcOrd="0" destOrd="0" presId="urn:microsoft.com/office/officeart/2005/8/layout/hProcess10"/>
    <dgm:cxn modelId="{8151980E-98BB-4C4E-BA39-7FC36B612BCD}"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new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Developer creates some objects and the floor space.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Developer saves current progress.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Developer leaves the editor.</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DCD0B3D9-1169-456D-89A4-0F6DA9651808}" type="presOf" srcId="{4A4FEF7B-DF61-4DE8-87D0-CBC089CB3DD7}" destId="{8CCEF6FA-0C25-4B04-964F-D9E7E2786E1F}" srcOrd="0" destOrd="0" presId="urn:microsoft.com/office/officeart/2005/8/layout/hProcess9"/>
    <dgm:cxn modelId="{90C822FF-3072-4FF1-BFE0-F980218D4650}"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F895AD1C-E99C-4DB1-B835-75536EF64D9E}" type="presOf" srcId="{8A84585A-AB3C-4FB1-AF3C-A9C9C74D2F66}" destId="{810E9BF4-ED2B-49D9-9AE9-383102B60F9E}"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16991C74-7331-4F48-BD19-83E20C134339}" type="presOf" srcId="{3F2147FA-70E9-4440-B769-BE4670BC4A44}" destId="{CB1FCBEC-8C29-4B74-9FDC-4EA185307141}" srcOrd="0" destOrd="0" presId="urn:microsoft.com/office/officeart/2005/8/layout/hProcess9"/>
    <dgm:cxn modelId="{40D44C6D-494A-4379-B772-582E8AEECBD5}" type="presOf" srcId="{59AD2E16-CCDF-43F3-A055-EA496E3CE580}" destId="{ABCE6B58-F95B-4E32-9174-A30EAD30DBD9}"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B49D9A53-4B27-4D17-AEC2-B88673EF0F83}" type="presParOf" srcId="{810E9BF4-ED2B-49D9-9AE9-383102B60F9E}" destId="{22A4C4FD-16DC-44F7-9322-D35F042BE44F}" srcOrd="0" destOrd="0" presId="urn:microsoft.com/office/officeart/2005/8/layout/hProcess9"/>
    <dgm:cxn modelId="{35523F3B-CFCF-4171-897B-250F85AA7864}" type="presParOf" srcId="{810E9BF4-ED2B-49D9-9AE9-383102B60F9E}" destId="{EA732718-9ED3-44BE-ABAD-1A422328C3C3}" srcOrd="1" destOrd="0" presId="urn:microsoft.com/office/officeart/2005/8/layout/hProcess9"/>
    <dgm:cxn modelId="{14F82923-A943-43D4-9A72-F3B51DFB2B5F}" type="presParOf" srcId="{EA732718-9ED3-44BE-ABAD-1A422328C3C3}" destId="{C968C7FC-B97D-4875-A8E9-1D209A6DF563}" srcOrd="0" destOrd="0" presId="urn:microsoft.com/office/officeart/2005/8/layout/hProcess9"/>
    <dgm:cxn modelId="{BEB807CF-463F-4045-BC5D-8F726F90668E}" type="presParOf" srcId="{EA732718-9ED3-44BE-ABAD-1A422328C3C3}" destId="{00E36BA2-4A93-4F80-AC32-A84438693915}" srcOrd="1" destOrd="0" presId="urn:microsoft.com/office/officeart/2005/8/layout/hProcess9"/>
    <dgm:cxn modelId="{EAD943CC-5C2C-48D3-95F1-22BE5A2445EF}" type="presParOf" srcId="{EA732718-9ED3-44BE-ABAD-1A422328C3C3}" destId="{8CCEF6FA-0C25-4B04-964F-D9E7E2786E1F}" srcOrd="2" destOrd="0" presId="urn:microsoft.com/office/officeart/2005/8/layout/hProcess9"/>
    <dgm:cxn modelId="{91A4C4D6-1CE3-4F80-B5F4-AC7223738C7F}" type="presParOf" srcId="{EA732718-9ED3-44BE-ABAD-1A422328C3C3}" destId="{B22A66D9-8531-4DFB-B2B0-5D9B8E249131}" srcOrd="3" destOrd="0" presId="urn:microsoft.com/office/officeart/2005/8/layout/hProcess9"/>
    <dgm:cxn modelId="{98CF5523-6EB2-4F97-890E-0C58A9AF3198}" type="presParOf" srcId="{EA732718-9ED3-44BE-ABAD-1A422328C3C3}" destId="{CB1FCBEC-8C29-4B74-9FDC-4EA185307141}" srcOrd="4" destOrd="0" presId="urn:microsoft.com/office/officeart/2005/8/layout/hProcess9"/>
    <dgm:cxn modelId="{5D749A47-4369-4857-AA3E-770F92E56730}" type="presParOf" srcId="{EA732718-9ED3-44BE-ABAD-1A422328C3C3}" destId="{1DFA7491-6E08-4055-B74A-A792D57441E0}" srcOrd="5" destOrd="0" presId="urn:microsoft.com/office/officeart/2005/8/layout/hProcess9"/>
    <dgm:cxn modelId="{FD2753A9-0B87-4347-9B2E-258FB8752EB1}"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power up box.</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power up box.</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Power up activates.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Active power up is displayed to the user through the H.U.D. or via sprite changes.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4DC6C7BC-FA6C-4824-806F-C1FB252E6582}" type="presOf" srcId="{FAAF47EC-508C-4240-8973-1AECD4D00246}" destId="{C968C7FC-B97D-4875-A8E9-1D209A6DF56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679E7A99-BEDA-44DA-B764-FD9DDAF4D37A}" type="presOf" srcId="{8A84585A-AB3C-4FB1-AF3C-A9C9C74D2F66}" destId="{810E9BF4-ED2B-49D9-9AE9-383102B60F9E}" srcOrd="0" destOrd="0" presId="urn:microsoft.com/office/officeart/2005/8/layout/hProcess9"/>
    <dgm:cxn modelId="{3927E65B-E42C-4F4B-B28D-38FF3B1338A1}" type="presOf" srcId="{4A4FEF7B-DF61-4DE8-87D0-CBC089CB3DD7}" destId="{8CCEF6FA-0C25-4B04-964F-D9E7E2786E1F}" srcOrd="0" destOrd="0" presId="urn:microsoft.com/office/officeart/2005/8/layout/hProcess9"/>
    <dgm:cxn modelId="{56737E7D-5F24-48BF-ADB1-1CDE717437E8}" type="presOf" srcId="{03476800-67FF-4E8F-A9A7-39E5741DCD37}" destId="{B55E5195-DDD4-4B2D-9F0B-7845EA0601EA}" srcOrd="0" destOrd="0" presId="urn:microsoft.com/office/officeart/2005/8/layout/hProcess9"/>
    <dgm:cxn modelId="{F875DEE9-F0D4-47E3-81A4-C43B5069C59C}"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1FDD7516-2A53-4900-BB90-16C5BC5DD2DB}" type="presParOf" srcId="{810E9BF4-ED2B-49D9-9AE9-383102B60F9E}" destId="{22A4C4FD-16DC-44F7-9322-D35F042BE44F}" srcOrd="0" destOrd="0" presId="urn:microsoft.com/office/officeart/2005/8/layout/hProcess9"/>
    <dgm:cxn modelId="{836A43EC-1CB9-42C0-843C-FDBCC3348C8F}" type="presParOf" srcId="{810E9BF4-ED2B-49D9-9AE9-383102B60F9E}" destId="{EA732718-9ED3-44BE-ABAD-1A422328C3C3}" srcOrd="1" destOrd="0" presId="urn:microsoft.com/office/officeart/2005/8/layout/hProcess9"/>
    <dgm:cxn modelId="{9EB8211A-6E0C-4C4F-BCBC-AF194D92EB72}" type="presParOf" srcId="{EA732718-9ED3-44BE-ABAD-1A422328C3C3}" destId="{C968C7FC-B97D-4875-A8E9-1D209A6DF563}" srcOrd="0" destOrd="0" presId="urn:microsoft.com/office/officeart/2005/8/layout/hProcess9"/>
    <dgm:cxn modelId="{DD8969E8-DE5A-4F5F-8384-7C1645ACBB9B}" type="presParOf" srcId="{EA732718-9ED3-44BE-ABAD-1A422328C3C3}" destId="{00E36BA2-4A93-4F80-AC32-A84438693915}" srcOrd="1" destOrd="0" presId="urn:microsoft.com/office/officeart/2005/8/layout/hProcess9"/>
    <dgm:cxn modelId="{486A9D23-C99F-4FB3-8DA5-984398016FF3}" type="presParOf" srcId="{EA732718-9ED3-44BE-ABAD-1A422328C3C3}" destId="{8CCEF6FA-0C25-4B04-964F-D9E7E2786E1F}" srcOrd="2" destOrd="0" presId="urn:microsoft.com/office/officeart/2005/8/layout/hProcess9"/>
    <dgm:cxn modelId="{68BA05DC-1615-4C02-8727-65E15E7637BA}" type="presParOf" srcId="{EA732718-9ED3-44BE-ABAD-1A422328C3C3}" destId="{B22A66D9-8531-4DFB-B2B0-5D9B8E249131}" srcOrd="3" destOrd="0" presId="urn:microsoft.com/office/officeart/2005/8/layout/hProcess9"/>
    <dgm:cxn modelId="{E498781F-6396-4B4B-8BB7-1D67BAC41BFE}" type="presParOf" srcId="{EA732718-9ED3-44BE-ABAD-1A422328C3C3}" destId="{CB1FCBEC-8C29-4B74-9FDC-4EA185307141}" srcOrd="4" destOrd="0" presId="urn:microsoft.com/office/officeart/2005/8/layout/hProcess9"/>
    <dgm:cxn modelId="{5424BFB2-7FC1-4CC8-9DCB-035A4A24AFDE}" type="presParOf" srcId="{EA732718-9ED3-44BE-ABAD-1A422328C3C3}" destId="{1DFA7491-6E08-4055-B74A-A792D57441E0}" srcOrd="5" destOrd="0" presId="urn:microsoft.com/office/officeart/2005/8/layout/hProcess9"/>
    <dgm:cxn modelId="{49369A3D-0640-4272-9458-3841B898E8D4}"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gold/silver/ruby/diamond.</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collectible.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Bonus amount is displayed on screen.</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Total bonus amount is displayed to the user through the H.U.D.</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1DC77168-A08B-4DEB-B18F-B30A14F73D76}" type="presOf" srcId="{03476800-67FF-4E8F-A9A7-39E5741DCD37}" destId="{B55E5195-DDD4-4B2D-9F0B-7845EA0601EA}" srcOrd="0" destOrd="0" presId="urn:microsoft.com/office/officeart/2005/8/layout/hProcess9"/>
    <dgm:cxn modelId="{C19BD8D0-F75C-4FC5-B334-8FE7A4DC8010}" srcId="{8A84585A-AB3C-4FB1-AF3C-A9C9C74D2F66}" destId="{03476800-67FF-4E8F-A9A7-39E5741DCD37}" srcOrd="3" destOrd="0" parTransId="{BC62EF23-B5C4-4D3E-A65D-EFBBA07F9143}" sibTransId="{DEDBF784-2ED9-46D7-A1C7-3CBA53C4B627}"/>
    <dgm:cxn modelId="{3036257F-5F36-458C-822C-EB4E72E12726}" type="presOf" srcId="{8A84585A-AB3C-4FB1-AF3C-A9C9C74D2F66}" destId="{810E9BF4-ED2B-49D9-9AE9-383102B60F9E}" srcOrd="0" destOrd="0" presId="urn:microsoft.com/office/officeart/2005/8/layout/hProcess9"/>
    <dgm:cxn modelId="{DF66B433-4FE5-4218-8001-71EA262BC44D}" type="presOf" srcId="{FAAF47EC-508C-4240-8973-1AECD4D00246}" destId="{C968C7FC-B97D-4875-A8E9-1D209A6DF563}" srcOrd="0" destOrd="0" presId="urn:microsoft.com/office/officeart/2005/8/layout/hProcess9"/>
    <dgm:cxn modelId="{7CD214E3-C2E9-4A4D-BF14-32A883CECCF0}"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88221682-68F2-4ED2-8FB9-A7424F42C3A0}" type="presOf" srcId="{4A4FEF7B-DF61-4DE8-87D0-CBC089CB3DD7}" destId="{8CCEF6FA-0C25-4B04-964F-D9E7E2786E1F}"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A6E7B345-06A6-4FB7-AFA0-CD76BBEB6D42}" type="presParOf" srcId="{810E9BF4-ED2B-49D9-9AE9-383102B60F9E}" destId="{22A4C4FD-16DC-44F7-9322-D35F042BE44F}" srcOrd="0" destOrd="0" presId="urn:microsoft.com/office/officeart/2005/8/layout/hProcess9"/>
    <dgm:cxn modelId="{838771E7-DB06-4C8D-87F7-728D1EE8B719}" type="presParOf" srcId="{810E9BF4-ED2B-49D9-9AE9-383102B60F9E}" destId="{EA732718-9ED3-44BE-ABAD-1A422328C3C3}" srcOrd="1" destOrd="0" presId="urn:microsoft.com/office/officeart/2005/8/layout/hProcess9"/>
    <dgm:cxn modelId="{5A45170D-C315-4251-9849-AC110B175A15}" type="presParOf" srcId="{EA732718-9ED3-44BE-ABAD-1A422328C3C3}" destId="{C968C7FC-B97D-4875-A8E9-1D209A6DF563}" srcOrd="0" destOrd="0" presId="urn:microsoft.com/office/officeart/2005/8/layout/hProcess9"/>
    <dgm:cxn modelId="{A7BC2F18-D0E7-4D93-B154-9ACB8203B03A}" type="presParOf" srcId="{EA732718-9ED3-44BE-ABAD-1A422328C3C3}" destId="{00E36BA2-4A93-4F80-AC32-A84438693915}" srcOrd="1" destOrd="0" presId="urn:microsoft.com/office/officeart/2005/8/layout/hProcess9"/>
    <dgm:cxn modelId="{FEA6AE74-6628-4D3F-96C8-35F07DE87319}" type="presParOf" srcId="{EA732718-9ED3-44BE-ABAD-1A422328C3C3}" destId="{8CCEF6FA-0C25-4B04-964F-D9E7E2786E1F}" srcOrd="2" destOrd="0" presId="urn:microsoft.com/office/officeart/2005/8/layout/hProcess9"/>
    <dgm:cxn modelId="{4712EE17-4679-42D7-B391-362EE17BB5D6}" type="presParOf" srcId="{EA732718-9ED3-44BE-ABAD-1A422328C3C3}" destId="{B22A66D9-8531-4DFB-B2B0-5D9B8E249131}" srcOrd="3" destOrd="0" presId="urn:microsoft.com/office/officeart/2005/8/layout/hProcess9"/>
    <dgm:cxn modelId="{0E3A848A-BC7C-46EC-A1CF-D56EBE25A131}" type="presParOf" srcId="{EA732718-9ED3-44BE-ABAD-1A422328C3C3}" destId="{CB1FCBEC-8C29-4B74-9FDC-4EA185307141}" srcOrd="4" destOrd="0" presId="urn:microsoft.com/office/officeart/2005/8/layout/hProcess9"/>
    <dgm:cxn modelId="{2C3EEC34-2CAF-4827-9E37-9A1FD2A13703}" type="presParOf" srcId="{EA732718-9ED3-44BE-ABAD-1A422328C3C3}" destId="{1DFA7491-6E08-4055-B74A-A792D57441E0}" srcOrd="5" destOrd="0" presId="urn:microsoft.com/office/officeart/2005/8/layout/hProcess9"/>
    <dgm:cxn modelId="{FFAD9156-F35C-428A-8021-6CF9B5466C42}" type="presParOf" srcId="{EA732718-9ED3-44BE-ABAD-1A422328C3C3}" destId="{B55E5195-DDD4-4B2D-9F0B-7845EA0601EA}" srcOrd="6" destOrd="0" presId="urn:microsoft.com/office/officeart/2005/8/layout/hProcess9"/>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rock/spike/fire obstacle.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into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slows down or dies if the damage caused is fatal.</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03476800-67FF-4E8F-A9A7-39E5741DCD37}">
      <dgm:prSet phldrT="[Text]"/>
      <dgm:spPr/>
      <dgm:t>
        <a:bodyPr/>
        <a:lstStyle/>
        <a:p>
          <a:r>
            <a:rPr lang="en-IE"/>
            <a:t>The player's health on the H.U.D. is reduced appropriatly.</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40C18F84-132D-49DB-8A58-3CECBB79FB71}">
      <dgm:prSet phldrT="[Text]"/>
      <dgm:spPr/>
      <dgm:t>
        <a:bodyPr/>
        <a:lstStyle/>
        <a:p>
          <a:r>
            <a:rPr lang="en-IE"/>
            <a:t>The level is failed if the player has died.</a:t>
          </a:r>
        </a:p>
      </dgm:t>
    </dgm:pt>
    <dgm:pt modelId="{3B329519-CC92-4CB6-8720-755953684FE0}" type="parTrans" cxnId="{038B3EC4-29A4-4EC2-81DA-C71395C646DF}">
      <dgm:prSet/>
      <dgm:spPr/>
      <dgm:t>
        <a:bodyPr/>
        <a:lstStyle/>
        <a:p>
          <a:endParaRPr lang="en-IE"/>
        </a:p>
      </dgm:t>
    </dgm:pt>
    <dgm:pt modelId="{A37128E8-A877-4486-B277-8536DB429299}" type="sibTrans" cxnId="{038B3EC4-29A4-4EC2-81DA-C71395C646DF}">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B55E5195-DDD4-4B2D-9F0B-7845EA0601EA}" type="pres">
      <dgm:prSet presAssocID="{03476800-67FF-4E8F-A9A7-39E5741DCD37}" presName="textNode" presStyleLbl="node1" presStyleIdx="3" presStyleCnt="5">
        <dgm:presLayoutVars>
          <dgm:bulletEnabled val="1"/>
        </dgm:presLayoutVars>
      </dgm:prSet>
      <dgm:spPr/>
      <dgm:t>
        <a:bodyPr/>
        <a:lstStyle/>
        <a:p>
          <a:endParaRPr lang="en-IE"/>
        </a:p>
      </dgm:t>
    </dgm:pt>
    <dgm:pt modelId="{AFD68C8C-5A82-4D55-9FA6-4EB2E2B1C570}" type="pres">
      <dgm:prSet presAssocID="{DEDBF784-2ED9-46D7-A1C7-3CBA53C4B627}" presName="sibTrans" presStyleCnt="0"/>
      <dgm:spPr/>
    </dgm:pt>
    <dgm:pt modelId="{6208E52B-7A66-430A-90FD-D286AB5B8E86}" type="pres">
      <dgm:prSet presAssocID="{40C18F84-132D-49DB-8A58-3CECBB79FB71}" presName="textNode" presStyleLbl="node1" presStyleIdx="4" presStyleCnt="5">
        <dgm:presLayoutVars>
          <dgm:bulletEnabled val="1"/>
        </dgm:presLayoutVars>
      </dgm:prSet>
      <dgm:spPr/>
      <dgm:t>
        <a:bodyPr/>
        <a:lstStyle/>
        <a:p>
          <a:endParaRPr lang="en-IE"/>
        </a:p>
      </dgm:t>
    </dgm:pt>
  </dgm:ptLst>
  <dgm:cxnLst>
    <dgm:cxn modelId="{038B3EC4-29A4-4EC2-81DA-C71395C646DF}" srcId="{8A84585A-AB3C-4FB1-AF3C-A9C9C74D2F66}" destId="{40C18F84-132D-49DB-8A58-3CECBB79FB71}" srcOrd="4" destOrd="0" parTransId="{3B329519-CC92-4CB6-8720-755953684FE0}" sibTransId="{A37128E8-A877-4486-B277-8536DB429299}"/>
    <dgm:cxn modelId="{A14BECDB-D929-4B69-9778-7502F6AD9899}" type="presOf" srcId="{03476800-67FF-4E8F-A9A7-39E5741DCD37}" destId="{B55E5195-DDD4-4B2D-9F0B-7845EA0601EA}" srcOrd="0" destOrd="0" presId="urn:microsoft.com/office/officeart/2005/8/layout/hProcess9"/>
    <dgm:cxn modelId="{883E97CC-8D53-4216-AA1D-19E31DB4E0D2}" type="presOf" srcId="{8A84585A-AB3C-4FB1-AF3C-A9C9C74D2F66}" destId="{810E9BF4-ED2B-49D9-9AE9-383102B60F9E}"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19BD8D0-F75C-4FC5-B334-8FE7A4DC8010}" srcId="{8A84585A-AB3C-4FB1-AF3C-A9C9C74D2F66}" destId="{03476800-67FF-4E8F-A9A7-39E5741DCD37}" srcOrd="3" destOrd="0" parTransId="{BC62EF23-B5C4-4D3E-A65D-EFBBA07F9143}" sibTransId="{DEDBF784-2ED9-46D7-A1C7-3CBA53C4B627}"/>
    <dgm:cxn modelId="{7E2DE869-43A0-4317-9FAB-73DFEAB35C9D}" type="presOf" srcId="{4A4FEF7B-DF61-4DE8-87D0-CBC089CB3DD7}" destId="{8CCEF6FA-0C25-4B04-964F-D9E7E2786E1F}" srcOrd="0" destOrd="0" presId="urn:microsoft.com/office/officeart/2005/8/layout/hProcess9"/>
    <dgm:cxn modelId="{BDD17317-32D1-4EDB-9CD2-E34D0577F4DC}" type="presOf" srcId="{3F2147FA-70E9-4440-B769-BE4670BC4A44}" destId="{CB1FCBEC-8C29-4B74-9FDC-4EA185307141}" srcOrd="0" destOrd="0" presId="urn:microsoft.com/office/officeart/2005/8/layout/hProcess9"/>
    <dgm:cxn modelId="{8D2B2512-69CB-4643-BF10-006C844DF4CA}" type="presOf" srcId="{FAAF47EC-508C-4240-8973-1AECD4D00246}" destId="{C968C7FC-B97D-4875-A8E9-1D209A6DF563}" srcOrd="0" destOrd="0" presId="urn:microsoft.com/office/officeart/2005/8/layout/hProcess9"/>
    <dgm:cxn modelId="{3ED5D712-5CE3-420E-AF86-01A395551AB3}" type="presOf" srcId="{40C18F84-132D-49DB-8A58-3CECBB79FB71}" destId="{6208E52B-7A66-430A-90FD-D286AB5B8E86}"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93460B31-F559-447C-BBD7-480AB07780DE}" type="presParOf" srcId="{810E9BF4-ED2B-49D9-9AE9-383102B60F9E}" destId="{22A4C4FD-16DC-44F7-9322-D35F042BE44F}" srcOrd="0" destOrd="0" presId="urn:microsoft.com/office/officeart/2005/8/layout/hProcess9"/>
    <dgm:cxn modelId="{98C41C84-3F0F-436D-A978-D2B59F08C729}" type="presParOf" srcId="{810E9BF4-ED2B-49D9-9AE9-383102B60F9E}" destId="{EA732718-9ED3-44BE-ABAD-1A422328C3C3}" srcOrd="1" destOrd="0" presId="urn:microsoft.com/office/officeart/2005/8/layout/hProcess9"/>
    <dgm:cxn modelId="{716490EE-2422-4335-B064-EA3F82DF078F}" type="presParOf" srcId="{EA732718-9ED3-44BE-ABAD-1A422328C3C3}" destId="{C968C7FC-B97D-4875-A8E9-1D209A6DF563}" srcOrd="0" destOrd="0" presId="urn:microsoft.com/office/officeart/2005/8/layout/hProcess9"/>
    <dgm:cxn modelId="{F12EB22F-1F6E-4799-9C3C-AF7214916638}" type="presParOf" srcId="{EA732718-9ED3-44BE-ABAD-1A422328C3C3}" destId="{00E36BA2-4A93-4F80-AC32-A84438693915}" srcOrd="1" destOrd="0" presId="urn:microsoft.com/office/officeart/2005/8/layout/hProcess9"/>
    <dgm:cxn modelId="{DC6E04E1-805A-4129-AD41-89E5A33D189A}" type="presParOf" srcId="{EA732718-9ED3-44BE-ABAD-1A422328C3C3}" destId="{8CCEF6FA-0C25-4B04-964F-D9E7E2786E1F}" srcOrd="2" destOrd="0" presId="urn:microsoft.com/office/officeart/2005/8/layout/hProcess9"/>
    <dgm:cxn modelId="{1EFB20CE-E1E5-416F-BCB5-6885DCF1BC31}" type="presParOf" srcId="{EA732718-9ED3-44BE-ABAD-1A422328C3C3}" destId="{B22A66D9-8531-4DFB-B2B0-5D9B8E249131}" srcOrd="3" destOrd="0" presId="urn:microsoft.com/office/officeart/2005/8/layout/hProcess9"/>
    <dgm:cxn modelId="{C9EA154E-888F-48DE-9D9D-C2DCC18D5206}" type="presParOf" srcId="{EA732718-9ED3-44BE-ABAD-1A422328C3C3}" destId="{CB1FCBEC-8C29-4B74-9FDC-4EA185307141}" srcOrd="4" destOrd="0" presId="urn:microsoft.com/office/officeart/2005/8/layout/hProcess9"/>
    <dgm:cxn modelId="{012E1275-2AF1-4934-8E29-C91ECEAD25B6}" type="presParOf" srcId="{EA732718-9ED3-44BE-ABAD-1A422328C3C3}" destId="{1DFA7491-6E08-4055-B74A-A792D57441E0}" srcOrd="5" destOrd="0" presId="urn:microsoft.com/office/officeart/2005/8/layout/hProcess9"/>
    <dgm:cxn modelId="{A64E6952-58BB-4EB4-A7F5-753DF47CDADA}" type="presParOf" srcId="{EA732718-9ED3-44BE-ABAD-1A422328C3C3}" destId="{B55E5195-DDD4-4B2D-9F0B-7845EA0601EA}" srcOrd="6" destOrd="0" presId="urn:microsoft.com/office/officeart/2005/8/layout/hProcess9"/>
    <dgm:cxn modelId="{0B3D64BA-B971-49B5-AB03-83C1E8E27154}" type="presParOf" srcId="{EA732718-9ED3-44BE-ABAD-1A422328C3C3}" destId="{AFD68C8C-5A82-4D55-9FA6-4EB2E2B1C570}" srcOrd="7" destOrd="0" presId="urn:microsoft.com/office/officeart/2005/8/layout/hProcess9"/>
    <dgm:cxn modelId="{4AF50E6E-C47F-4498-9CBD-96AA1B8C81C1}" type="presParOf" srcId="{EA732718-9ED3-44BE-ABAD-1A422328C3C3}" destId="{6208E52B-7A66-430A-90FD-D286AB5B8E86}" srcOrd="8" destOrd="0" presId="urn:microsoft.com/office/officeart/2005/8/layout/hProcess9"/>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an obstacle.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gets left behind by the cart.</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244928A6-A53F-4DF2-9EEE-8EA5A4B162B6}">
      <dgm:prSet phldrT="[Text]"/>
      <dgm:spPr/>
      <dgm:t>
        <a:bodyPr/>
        <a:lstStyle/>
        <a:p>
          <a:r>
            <a:rPr lang="en-IE"/>
            <a:t>Scrolling screen catches up with the player and kills them.</a:t>
          </a:r>
        </a:p>
      </dgm:t>
    </dgm:pt>
    <dgm:pt modelId="{25C6107D-E1C5-4BCA-B100-DF10EDD75EFC}" type="parTrans" cxnId="{271CC84D-A2B7-4324-BD50-2CDBC577FAA8}">
      <dgm:prSet/>
      <dgm:spPr/>
      <dgm:t>
        <a:bodyPr/>
        <a:lstStyle/>
        <a:p>
          <a:endParaRPr lang="en-IE"/>
        </a:p>
      </dgm:t>
    </dgm:pt>
    <dgm:pt modelId="{66AB8723-DBCB-4785-AC51-FBE3D73091FF}" type="sibTrans" cxnId="{271CC84D-A2B7-4324-BD50-2CDBC577FAA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DCDABA91-DD85-4088-B1D8-E45455EA46D3}" type="pres">
      <dgm:prSet presAssocID="{244928A6-A53F-4DF2-9EEE-8EA5A4B162B6}" presName="textNode" presStyleLbl="node1" presStyleIdx="3" presStyleCnt="4">
        <dgm:presLayoutVars>
          <dgm:bulletEnabled val="1"/>
        </dgm:presLayoutVars>
      </dgm:prSet>
      <dgm:spPr/>
      <dgm:t>
        <a:bodyPr/>
        <a:lstStyle/>
        <a:p>
          <a:endParaRPr lang="en-IE"/>
        </a:p>
      </dgm:t>
    </dgm:pt>
  </dgm:ptLst>
  <dgm:cxnLst>
    <dgm:cxn modelId="{EA79DF25-CCC6-435F-B694-F1BDD8EC9834}" type="presOf" srcId="{244928A6-A53F-4DF2-9EEE-8EA5A4B162B6}" destId="{DCDABA91-DD85-4088-B1D8-E45455EA46D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800B46E4-9797-4F3A-93C2-A415702DAB06}" type="presOf" srcId="{FAAF47EC-508C-4240-8973-1AECD4D00246}" destId="{C968C7FC-B97D-4875-A8E9-1D209A6DF563}" srcOrd="0" destOrd="0" presId="urn:microsoft.com/office/officeart/2005/8/layout/hProcess9"/>
    <dgm:cxn modelId="{FC118145-7411-44CD-92E8-18132403EED3}" type="presOf" srcId="{8A84585A-AB3C-4FB1-AF3C-A9C9C74D2F66}" destId="{810E9BF4-ED2B-49D9-9AE9-383102B60F9E}" srcOrd="0" destOrd="0" presId="urn:microsoft.com/office/officeart/2005/8/layout/hProcess9"/>
    <dgm:cxn modelId="{28E5C31B-B045-427A-84BB-A9671722D6B2}" type="presOf" srcId="{4A4FEF7B-DF61-4DE8-87D0-CBC089CB3DD7}" destId="{8CCEF6FA-0C25-4B04-964F-D9E7E2786E1F}" srcOrd="0" destOrd="0" presId="urn:microsoft.com/office/officeart/2005/8/layout/hProcess9"/>
    <dgm:cxn modelId="{F017FB4C-E27B-4364-B12D-5969DB55E35C}" type="presOf" srcId="{3F2147FA-70E9-4440-B769-BE4670BC4A44}" destId="{CB1FCBEC-8C29-4B74-9FDC-4EA185307141}" srcOrd="0" destOrd="0" presId="urn:microsoft.com/office/officeart/2005/8/layout/hProcess9"/>
    <dgm:cxn modelId="{271CC84D-A2B7-4324-BD50-2CDBC577FAA8}" srcId="{8A84585A-AB3C-4FB1-AF3C-A9C9C74D2F66}" destId="{244928A6-A53F-4DF2-9EEE-8EA5A4B162B6}" srcOrd="3" destOrd="0" parTransId="{25C6107D-E1C5-4BCA-B100-DF10EDD75EFC}" sibTransId="{66AB8723-DBCB-4785-AC51-FBE3D73091FF}"/>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77CD1A75-BD12-4171-B527-AA74DF369A8F}" type="presParOf" srcId="{810E9BF4-ED2B-49D9-9AE9-383102B60F9E}" destId="{22A4C4FD-16DC-44F7-9322-D35F042BE44F}" srcOrd="0" destOrd="0" presId="urn:microsoft.com/office/officeart/2005/8/layout/hProcess9"/>
    <dgm:cxn modelId="{3DEF7216-0D04-4DD9-A8EA-D6D3617589EA}" type="presParOf" srcId="{810E9BF4-ED2B-49D9-9AE9-383102B60F9E}" destId="{EA732718-9ED3-44BE-ABAD-1A422328C3C3}" srcOrd="1" destOrd="0" presId="urn:microsoft.com/office/officeart/2005/8/layout/hProcess9"/>
    <dgm:cxn modelId="{97919808-590F-48BF-B80C-6B3235CBD2F4}" type="presParOf" srcId="{EA732718-9ED3-44BE-ABAD-1A422328C3C3}" destId="{C968C7FC-B97D-4875-A8E9-1D209A6DF563}" srcOrd="0" destOrd="0" presId="urn:microsoft.com/office/officeart/2005/8/layout/hProcess9"/>
    <dgm:cxn modelId="{57721BEC-5E08-4FD9-B130-1CA1C3851F55}" type="presParOf" srcId="{EA732718-9ED3-44BE-ABAD-1A422328C3C3}" destId="{00E36BA2-4A93-4F80-AC32-A84438693915}" srcOrd="1" destOrd="0" presId="urn:microsoft.com/office/officeart/2005/8/layout/hProcess9"/>
    <dgm:cxn modelId="{F73D5431-3947-47D3-BAB8-FB6E9FEF070F}" type="presParOf" srcId="{EA732718-9ED3-44BE-ABAD-1A422328C3C3}" destId="{8CCEF6FA-0C25-4B04-964F-D9E7E2786E1F}" srcOrd="2" destOrd="0" presId="urn:microsoft.com/office/officeart/2005/8/layout/hProcess9"/>
    <dgm:cxn modelId="{1B8A8EC8-2E50-4CC4-83F6-5D66B50618E4}" type="presParOf" srcId="{EA732718-9ED3-44BE-ABAD-1A422328C3C3}" destId="{B22A66D9-8531-4DFB-B2B0-5D9B8E249131}" srcOrd="3" destOrd="0" presId="urn:microsoft.com/office/officeart/2005/8/layout/hProcess9"/>
    <dgm:cxn modelId="{90A2AFF7-1566-449E-BF4C-CB94F6F9577E}" type="presParOf" srcId="{EA732718-9ED3-44BE-ABAD-1A422328C3C3}" destId="{CB1FCBEC-8C29-4B74-9FDC-4EA185307141}" srcOrd="4" destOrd="0" presId="urn:microsoft.com/office/officeart/2005/8/layout/hProcess9"/>
    <dgm:cxn modelId="{A4B2E5A2-FC67-495A-9DB3-0B34FCE392B4}" type="presParOf" srcId="{EA732718-9ED3-44BE-ABAD-1A422328C3C3}" destId="{1DFA7491-6E08-4055-B74A-A792D57441E0}" srcOrd="5" destOrd="0" presId="urn:microsoft.com/office/officeart/2005/8/layout/hProcess9"/>
    <dgm:cxn modelId="{CB4A2A33-A9B5-4252-956C-0D1D1010883C}" type="presParOf" srcId="{EA732718-9ED3-44BE-ABAD-1A422328C3C3}" destId="{DCDABA91-DD85-4088-B1D8-E45455EA46D3}" srcOrd="6" destOrd="0" presId="urn:microsoft.com/office/officeart/2005/8/layout/hProcess9"/>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switch with a red light.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hits switch.</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Switch turns green and mine cart starts to move.</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73296" custScaleY="182099">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54832" custScaleY="188272">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58909" custScaleY="194445">
        <dgm:presLayoutVars>
          <dgm:bulletEnabled val="1"/>
        </dgm:presLayoutVars>
      </dgm:prSet>
      <dgm:spPr/>
      <dgm:t>
        <a:bodyPr/>
        <a:lstStyle/>
        <a:p>
          <a:endParaRPr lang="en-IE"/>
        </a:p>
      </dgm:t>
    </dgm:pt>
  </dgm:ptLst>
  <dgm:cxnLst>
    <dgm:cxn modelId="{40D57D00-C346-4F4A-AE3D-D7961C013E06}" type="presOf" srcId="{4A4FEF7B-DF61-4DE8-87D0-CBC089CB3DD7}" destId="{8CCEF6FA-0C25-4B04-964F-D9E7E2786E1F}" srcOrd="0" destOrd="0" presId="urn:microsoft.com/office/officeart/2005/8/layout/hProcess9"/>
    <dgm:cxn modelId="{86EB27CA-6853-4B24-AF92-86167B694D14}"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7DD2696B-F143-4FCB-8C8E-152422740FB4}" srcId="{8A84585A-AB3C-4FB1-AF3C-A9C9C74D2F66}" destId="{3F2147FA-70E9-4440-B769-BE4670BC4A44}" srcOrd="2" destOrd="0" parTransId="{57D79C30-37C7-40CA-8ABB-720CACCD668D}" sibTransId="{41436F0F-2991-4EF1-91FB-A29047916567}"/>
    <dgm:cxn modelId="{F89D3E78-E4E8-419D-AB6C-CD68E6672092}" type="presOf" srcId="{FAAF47EC-508C-4240-8973-1AECD4D00246}" destId="{C968C7FC-B97D-4875-A8E9-1D209A6DF56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96046E2-CBAC-4199-A59B-DA967B36F017}" type="presOf" srcId="{8A84585A-AB3C-4FB1-AF3C-A9C9C74D2F66}" destId="{810E9BF4-ED2B-49D9-9AE9-383102B60F9E}" srcOrd="0" destOrd="0" presId="urn:microsoft.com/office/officeart/2005/8/layout/hProcess9"/>
    <dgm:cxn modelId="{304C8AB1-BECE-4F1D-A275-0659AF03BA0F}" type="presParOf" srcId="{810E9BF4-ED2B-49D9-9AE9-383102B60F9E}" destId="{22A4C4FD-16DC-44F7-9322-D35F042BE44F}" srcOrd="0" destOrd="0" presId="urn:microsoft.com/office/officeart/2005/8/layout/hProcess9"/>
    <dgm:cxn modelId="{188B6ECC-23D3-42E0-A6FC-4503E7330516}" type="presParOf" srcId="{810E9BF4-ED2B-49D9-9AE9-383102B60F9E}" destId="{EA732718-9ED3-44BE-ABAD-1A422328C3C3}" srcOrd="1" destOrd="0" presId="urn:microsoft.com/office/officeart/2005/8/layout/hProcess9"/>
    <dgm:cxn modelId="{EACDB359-12B7-4161-A692-06D1C82230E8}" type="presParOf" srcId="{EA732718-9ED3-44BE-ABAD-1A422328C3C3}" destId="{C968C7FC-B97D-4875-A8E9-1D209A6DF563}" srcOrd="0" destOrd="0" presId="urn:microsoft.com/office/officeart/2005/8/layout/hProcess9"/>
    <dgm:cxn modelId="{EFAF05C0-D774-4E5D-8FC4-2D40D8060456}" type="presParOf" srcId="{EA732718-9ED3-44BE-ABAD-1A422328C3C3}" destId="{00E36BA2-4A93-4F80-AC32-A84438693915}" srcOrd="1" destOrd="0" presId="urn:microsoft.com/office/officeart/2005/8/layout/hProcess9"/>
    <dgm:cxn modelId="{48661B23-C118-4A1B-8643-176B1C78FB00}" type="presParOf" srcId="{EA732718-9ED3-44BE-ABAD-1A422328C3C3}" destId="{8CCEF6FA-0C25-4B04-964F-D9E7E2786E1F}" srcOrd="2" destOrd="0" presId="urn:microsoft.com/office/officeart/2005/8/layout/hProcess9"/>
    <dgm:cxn modelId="{B65791AB-1974-47C4-9EFE-59800BFAC425}" type="presParOf" srcId="{EA732718-9ED3-44BE-ABAD-1A422328C3C3}" destId="{B22A66D9-8531-4DFB-B2B0-5D9B8E249131}" srcOrd="3" destOrd="0" presId="urn:microsoft.com/office/officeart/2005/8/layout/hProcess9"/>
    <dgm:cxn modelId="{637CF2E5-F9CC-4813-88C8-C362C26B3B57}"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jumps from mining cart.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lands on top of a platform.</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runs along platform and jumps down into the cart before the end of the platform.</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custScaleX="57090" custScaleY="142858">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custScaleX="64151" custScaleY="158731">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custScaleX="86224" custScaleY="208334">
        <dgm:presLayoutVars>
          <dgm:bulletEnabled val="1"/>
        </dgm:presLayoutVars>
      </dgm:prSet>
      <dgm:spPr/>
      <dgm:t>
        <a:bodyPr/>
        <a:lstStyle/>
        <a:p>
          <a:endParaRPr lang="en-IE"/>
        </a:p>
      </dgm:t>
    </dgm:pt>
  </dgm:ptLst>
  <dgm:cxnLst>
    <dgm:cxn modelId="{0049A72C-2C01-45F6-A3CE-C373F48B7945}"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97C13E91-1E9C-4757-989C-73F003A7A548}" type="presOf" srcId="{3F2147FA-70E9-4440-B769-BE4670BC4A44}" destId="{CB1FCBEC-8C29-4B74-9FDC-4EA185307141}" srcOrd="0" destOrd="0" presId="urn:microsoft.com/office/officeart/2005/8/layout/hProcess9"/>
    <dgm:cxn modelId="{BCA0F57E-DE47-4918-A41C-90F21B9D2456}" type="presOf" srcId="{FAAF47EC-508C-4240-8973-1AECD4D00246}" destId="{C968C7FC-B97D-4875-A8E9-1D209A6DF56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36DC6738-AF7F-4DB9-8B46-7CFB20E762C0}" type="presOf" srcId="{8A84585A-AB3C-4FB1-AF3C-A9C9C74D2F66}" destId="{810E9BF4-ED2B-49D9-9AE9-383102B60F9E}" srcOrd="0" destOrd="0" presId="urn:microsoft.com/office/officeart/2005/8/layout/hProcess9"/>
    <dgm:cxn modelId="{2DC0050B-803B-42F1-8A85-3313F2D02E29}" type="presParOf" srcId="{810E9BF4-ED2B-49D9-9AE9-383102B60F9E}" destId="{22A4C4FD-16DC-44F7-9322-D35F042BE44F}" srcOrd="0" destOrd="0" presId="urn:microsoft.com/office/officeart/2005/8/layout/hProcess9"/>
    <dgm:cxn modelId="{C805039C-3CA4-4D7D-8F4F-40F8AFB1D85F}" type="presParOf" srcId="{810E9BF4-ED2B-49D9-9AE9-383102B60F9E}" destId="{EA732718-9ED3-44BE-ABAD-1A422328C3C3}" srcOrd="1" destOrd="0" presId="urn:microsoft.com/office/officeart/2005/8/layout/hProcess9"/>
    <dgm:cxn modelId="{3D6AE456-AC8A-4912-A92B-32293F17DBC1}" type="presParOf" srcId="{EA732718-9ED3-44BE-ABAD-1A422328C3C3}" destId="{C968C7FC-B97D-4875-A8E9-1D209A6DF563}" srcOrd="0" destOrd="0" presId="urn:microsoft.com/office/officeart/2005/8/layout/hProcess9"/>
    <dgm:cxn modelId="{72231C1A-4F4B-49EB-87DC-C99705A6750A}" type="presParOf" srcId="{EA732718-9ED3-44BE-ABAD-1A422328C3C3}" destId="{00E36BA2-4A93-4F80-AC32-A84438693915}" srcOrd="1" destOrd="0" presId="urn:microsoft.com/office/officeart/2005/8/layout/hProcess9"/>
    <dgm:cxn modelId="{D7A849C3-73B3-41F0-B000-ED34FA15D0E3}" type="presParOf" srcId="{EA732718-9ED3-44BE-ABAD-1A422328C3C3}" destId="{8CCEF6FA-0C25-4B04-964F-D9E7E2786E1F}" srcOrd="2" destOrd="0" presId="urn:microsoft.com/office/officeart/2005/8/layout/hProcess9"/>
    <dgm:cxn modelId="{CF1BEE10-EC98-4F40-ADCB-9542480E2B9E}" type="presParOf" srcId="{EA732718-9ED3-44BE-ABAD-1A422328C3C3}" destId="{B22A66D9-8531-4DFB-B2B0-5D9B8E249131}" srcOrd="3" destOrd="0" presId="urn:microsoft.com/office/officeart/2005/8/layout/hProcess9"/>
    <dgm:cxn modelId="{D5E6B2F0-DB27-4C9B-8980-0EBC5DE8DCD2}"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is running along a platform.</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falls off the end of the platform ahead of the mining cart.</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Cart catches up with the player.</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470A5817-809D-4C59-8DA3-8E26F5ACCAF9}">
      <dgm:prSet phldrT="[Text]"/>
      <dgm:spPr/>
      <dgm:t>
        <a:bodyPr/>
        <a:lstStyle/>
        <a:p>
          <a:r>
            <a:rPr lang="en-IE"/>
            <a:t>Player enters the cart.</a:t>
          </a:r>
        </a:p>
      </dgm:t>
    </dgm:pt>
    <dgm:pt modelId="{6616BCB0-88E4-49C4-9DFE-8D3FBD839AF6}" type="parTrans" cxnId="{1379AE80-D2C8-4FE8-ADCE-BDEC87C1F678}">
      <dgm:prSet/>
      <dgm:spPr/>
      <dgm:t>
        <a:bodyPr/>
        <a:lstStyle/>
        <a:p>
          <a:endParaRPr lang="en-IE"/>
        </a:p>
      </dgm:t>
    </dgm:pt>
    <dgm:pt modelId="{D505A397-A0D6-451A-8C29-2BF8E0322818}" type="sibTrans" cxnId="{1379AE80-D2C8-4FE8-ADCE-BDEC87C1F67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custScaleX="59953" custScaleY="211956" custLinFactNeighborX="73428" custLinFactNeighborY="-2717">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custScaleX="54910" custScaleY="250000">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custScaleX="55936" custScaleY="201086">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8A1371EE-3852-4CB7-802C-EE4F271F927E}" type="pres">
      <dgm:prSet presAssocID="{470A5817-809D-4C59-8DA3-8E26F5ACCAF9}" presName="textNode" presStyleLbl="node1" presStyleIdx="3" presStyleCnt="4" custScaleX="56048" custScaleY="195652">
        <dgm:presLayoutVars>
          <dgm:bulletEnabled val="1"/>
        </dgm:presLayoutVars>
      </dgm:prSet>
      <dgm:spPr/>
      <dgm:t>
        <a:bodyPr/>
        <a:lstStyle/>
        <a:p>
          <a:endParaRPr lang="en-IE"/>
        </a:p>
      </dgm:t>
    </dgm:pt>
  </dgm:ptLst>
  <dgm:cxnLst>
    <dgm:cxn modelId="{27368168-654C-4645-BB3C-F7B66662FFB2}"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5076D07C-E2EA-4DD2-8536-92A61B04BE8B}" type="presOf" srcId="{8A84585A-AB3C-4FB1-AF3C-A9C9C74D2F66}" destId="{810E9BF4-ED2B-49D9-9AE9-383102B60F9E}" srcOrd="0" destOrd="0" presId="urn:microsoft.com/office/officeart/2005/8/layout/hProcess9"/>
    <dgm:cxn modelId="{71553122-0AC2-425F-8290-899D63B633AA}" type="presOf" srcId="{FAAF47EC-508C-4240-8973-1AECD4D00246}" destId="{C968C7FC-B97D-4875-A8E9-1D209A6DF563}" srcOrd="0" destOrd="0" presId="urn:microsoft.com/office/officeart/2005/8/layout/hProcess9"/>
    <dgm:cxn modelId="{1379AE80-D2C8-4FE8-ADCE-BDEC87C1F678}" srcId="{8A84585A-AB3C-4FB1-AF3C-A9C9C74D2F66}" destId="{470A5817-809D-4C59-8DA3-8E26F5ACCAF9}" srcOrd="3" destOrd="0" parTransId="{6616BCB0-88E4-49C4-9DFE-8D3FBD839AF6}" sibTransId="{D505A397-A0D6-451A-8C29-2BF8E0322818}"/>
    <dgm:cxn modelId="{7EC31F18-6C90-47B9-A788-DC1D486AB0D4}" type="presOf" srcId="{470A5817-809D-4C59-8DA3-8E26F5ACCAF9}" destId="{8A1371EE-3852-4CB7-802C-EE4F271F927E}"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3C8650E5-DDFD-483C-B38D-F571B0C2DEC6}" type="presOf" srcId="{3F2147FA-70E9-4440-B769-BE4670BC4A44}" destId="{CB1FCBEC-8C29-4B74-9FDC-4EA185307141}" srcOrd="0" destOrd="0" presId="urn:microsoft.com/office/officeart/2005/8/layout/hProcess9"/>
    <dgm:cxn modelId="{6314CE69-E058-4AF0-81C6-23EDFD7A59AC}" type="presParOf" srcId="{810E9BF4-ED2B-49D9-9AE9-383102B60F9E}" destId="{22A4C4FD-16DC-44F7-9322-D35F042BE44F}" srcOrd="0" destOrd="0" presId="urn:microsoft.com/office/officeart/2005/8/layout/hProcess9"/>
    <dgm:cxn modelId="{92635A74-D0A2-4EA9-A7D2-48AA87020EBD}" type="presParOf" srcId="{810E9BF4-ED2B-49D9-9AE9-383102B60F9E}" destId="{EA732718-9ED3-44BE-ABAD-1A422328C3C3}" srcOrd="1" destOrd="0" presId="urn:microsoft.com/office/officeart/2005/8/layout/hProcess9"/>
    <dgm:cxn modelId="{480210D0-0917-407D-8BF3-B54AC892603A}" type="presParOf" srcId="{EA732718-9ED3-44BE-ABAD-1A422328C3C3}" destId="{C968C7FC-B97D-4875-A8E9-1D209A6DF563}" srcOrd="0" destOrd="0" presId="urn:microsoft.com/office/officeart/2005/8/layout/hProcess9"/>
    <dgm:cxn modelId="{90B30B83-E531-46AF-A699-B329E7BB789D}" type="presParOf" srcId="{EA732718-9ED3-44BE-ABAD-1A422328C3C3}" destId="{00E36BA2-4A93-4F80-AC32-A84438693915}" srcOrd="1" destOrd="0" presId="urn:microsoft.com/office/officeart/2005/8/layout/hProcess9"/>
    <dgm:cxn modelId="{85560E13-DA19-47F3-AF39-A21441AE9766}" type="presParOf" srcId="{EA732718-9ED3-44BE-ABAD-1A422328C3C3}" destId="{8CCEF6FA-0C25-4B04-964F-D9E7E2786E1F}" srcOrd="2" destOrd="0" presId="urn:microsoft.com/office/officeart/2005/8/layout/hProcess9"/>
    <dgm:cxn modelId="{43F0B009-0C57-4875-9A0A-CEFEE92AAE83}" type="presParOf" srcId="{EA732718-9ED3-44BE-ABAD-1A422328C3C3}" destId="{B22A66D9-8531-4DFB-B2B0-5D9B8E249131}" srcOrd="3" destOrd="0" presId="urn:microsoft.com/office/officeart/2005/8/layout/hProcess9"/>
    <dgm:cxn modelId="{E6CF1509-E36B-4286-8882-A894564A0B4F}" type="presParOf" srcId="{EA732718-9ED3-44BE-ABAD-1A422328C3C3}" destId="{CB1FCBEC-8C29-4B74-9FDC-4EA185307141}" srcOrd="4" destOrd="0" presId="urn:microsoft.com/office/officeart/2005/8/layout/hProcess9"/>
    <dgm:cxn modelId="{668896E2-3E93-4141-808D-90B9B5E21175}" type="presParOf" srcId="{EA732718-9ED3-44BE-ABAD-1A422328C3C3}" destId="{1DFA7491-6E08-4055-B74A-A792D57441E0}" srcOrd="5" destOrd="0" presId="urn:microsoft.com/office/officeart/2005/8/layout/hProcess9"/>
    <dgm:cxn modelId="{F9A9431A-4785-4DA2-90B1-B27F0E925073}" type="presParOf" srcId="{EA732718-9ED3-44BE-ABAD-1A422328C3C3}" destId="{8A1371EE-3852-4CB7-802C-EE4F271F927E}" srcOrd="6" destOrd="0" presId="urn:microsoft.com/office/officeart/2005/8/layout/hProcess9"/>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an "END" door.</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runs to "END" door.</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3">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3">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3">
        <dgm:presLayoutVars>
          <dgm:bulletEnabled val="1"/>
        </dgm:presLayoutVars>
      </dgm:prSet>
      <dgm:spPr/>
      <dgm:t>
        <a:bodyPr/>
        <a:lstStyle/>
        <a:p>
          <a:endParaRPr lang="en-IE"/>
        </a:p>
      </dgm:t>
    </dgm:pt>
  </dgm:ptLst>
  <dgm:cxnLst>
    <dgm:cxn modelId="{E83B8ACE-4B00-4A10-9DA8-CF9E186C7559}" type="presOf" srcId="{8A84585A-AB3C-4FB1-AF3C-A9C9C74D2F66}" destId="{810E9BF4-ED2B-49D9-9AE9-383102B60F9E}" srcOrd="0" destOrd="0" presId="urn:microsoft.com/office/officeart/2005/8/layout/hProcess9"/>
    <dgm:cxn modelId="{6F3A55D5-5B32-492D-98BF-5C21BE212DCB}" type="presOf" srcId="{4A4FEF7B-DF61-4DE8-87D0-CBC089CB3DD7}" destId="{8CCEF6FA-0C25-4B04-964F-D9E7E2786E1F}" srcOrd="0" destOrd="0" presId="urn:microsoft.com/office/officeart/2005/8/layout/hProcess9"/>
    <dgm:cxn modelId="{EF457B99-1344-42DD-8D3C-4AEAF6A93A3D}" type="presOf" srcId="{3F2147FA-70E9-4440-B769-BE4670BC4A44}" destId="{CB1FCBEC-8C29-4B74-9FDC-4EA185307141}"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2F4B1626-5BFA-49B4-A370-DACB8AD484A4}" type="presOf" srcId="{FAAF47EC-508C-4240-8973-1AECD4D00246}" destId="{C968C7FC-B97D-4875-A8E9-1D209A6DF563}"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00B7BDFC-372D-472F-A1EA-3416A98F09E2}" type="presParOf" srcId="{810E9BF4-ED2B-49D9-9AE9-383102B60F9E}" destId="{22A4C4FD-16DC-44F7-9322-D35F042BE44F}" srcOrd="0" destOrd="0" presId="urn:microsoft.com/office/officeart/2005/8/layout/hProcess9"/>
    <dgm:cxn modelId="{E7824E10-F7AC-49C0-9DE9-7E226F277651}" type="presParOf" srcId="{810E9BF4-ED2B-49D9-9AE9-383102B60F9E}" destId="{EA732718-9ED3-44BE-ABAD-1A422328C3C3}" srcOrd="1" destOrd="0" presId="urn:microsoft.com/office/officeart/2005/8/layout/hProcess9"/>
    <dgm:cxn modelId="{D8968AD3-6276-4458-9244-EF6D8498E796}" type="presParOf" srcId="{EA732718-9ED3-44BE-ABAD-1A422328C3C3}" destId="{C968C7FC-B97D-4875-A8E9-1D209A6DF563}" srcOrd="0" destOrd="0" presId="urn:microsoft.com/office/officeart/2005/8/layout/hProcess9"/>
    <dgm:cxn modelId="{0F9AB16A-B3DD-4231-9534-4C5AF5758514}" type="presParOf" srcId="{EA732718-9ED3-44BE-ABAD-1A422328C3C3}" destId="{00E36BA2-4A93-4F80-AC32-A84438693915}" srcOrd="1" destOrd="0" presId="urn:microsoft.com/office/officeart/2005/8/layout/hProcess9"/>
    <dgm:cxn modelId="{AE1AEF7B-4888-4F4D-817B-0D869628912A}" type="presParOf" srcId="{EA732718-9ED3-44BE-ABAD-1A422328C3C3}" destId="{8CCEF6FA-0C25-4B04-964F-D9E7E2786E1F}" srcOrd="2" destOrd="0" presId="urn:microsoft.com/office/officeart/2005/8/layout/hProcess9"/>
    <dgm:cxn modelId="{AE8A6201-2F8D-43E3-AF30-4B11CED0D603}" type="presParOf" srcId="{EA732718-9ED3-44BE-ABAD-1A422328C3C3}" destId="{B22A66D9-8531-4DFB-B2B0-5D9B8E249131}" srcOrd="3" destOrd="0" presId="urn:microsoft.com/office/officeart/2005/8/layout/hProcess9"/>
    <dgm:cxn modelId="{0BC964A2-FF79-45A5-8312-6AD14B1E6A1D}" type="presParOf" srcId="{EA732718-9ED3-44BE-ABAD-1A422328C3C3}" destId="{CB1FCBEC-8C29-4B74-9FDC-4EA185307141}" srcOrd="4" destOrd="0" presId="urn:microsoft.com/office/officeart/2005/8/layout/hProcess9"/>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sees a menu item with "Options" printed on it.</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says "Xbox, Options".</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03476800-67FF-4E8F-A9A7-39E5741DCD37}">
      <dgm:prSet phldrT="[Text]"/>
      <dgm:spPr/>
      <dgm:t>
        <a:bodyPr/>
        <a:lstStyle/>
        <a:p>
          <a:r>
            <a:rPr lang="en-IE"/>
            <a:t>Options menu displays.</a:t>
          </a:r>
        </a:p>
      </dgm:t>
    </dgm:pt>
    <dgm:pt modelId="{BC62EF23-B5C4-4D3E-A65D-EFBBA07F9143}" type="parTrans" cxnId="{C19BD8D0-F75C-4FC5-B334-8FE7A4DC8010}">
      <dgm:prSet/>
      <dgm:spPr/>
      <dgm:t>
        <a:bodyPr/>
        <a:lstStyle/>
        <a:p>
          <a:endParaRPr lang="en-IE"/>
        </a:p>
      </dgm:t>
    </dgm:pt>
    <dgm:pt modelId="{DEDBF784-2ED9-46D7-A1C7-3CBA53C4B627}" type="sibTrans" cxnId="{C19BD8D0-F75C-4FC5-B334-8FE7A4DC8010}">
      <dgm:prSet/>
      <dgm:spPr/>
      <dgm:t>
        <a:bodyPr/>
        <a:lstStyle/>
        <a:p>
          <a:endParaRPr lang="en-IE"/>
        </a:p>
      </dgm:t>
    </dgm:pt>
    <dgm:pt modelId="{D80AABEE-B6D1-4BDD-A821-A8BD98037FBE}">
      <dgm:prSet phldrT="[Text]"/>
      <dgm:spPr/>
      <dgm:t>
        <a:bodyPr/>
        <a:lstStyle/>
        <a:p>
          <a:r>
            <a:rPr lang="en-IE"/>
            <a:t>Player says "Xbox, Back".</a:t>
          </a:r>
        </a:p>
      </dgm:t>
    </dgm:pt>
    <dgm:pt modelId="{58288531-927B-4CC8-98A1-78FAE63F6933}" type="parTrans" cxnId="{0BB1EAC4-BAFD-453C-B21E-46E9A5044997}">
      <dgm:prSet/>
      <dgm:spPr/>
      <dgm:t>
        <a:bodyPr/>
        <a:lstStyle/>
        <a:p>
          <a:endParaRPr lang="en-IE"/>
        </a:p>
      </dgm:t>
    </dgm:pt>
    <dgm:pt modelId="{9610179A-1F31-4AE8-B758-4CF4BEA4F866}" type="sibTrans" cxnId="{0BB1EAC4-BAFD-453C-B21E-46E9A5044997}">
      <dgm:prSet/>
      <dgm:spPr/>
      <dgm:t>
        <a:bodyPr/>
        <a:lstStyle/>
        <a:p>
          <a:endParaRPr lang="en-IE"/>
        </a:p>
      </dgm:t>
    </dgm:pt>
    <dgm:pt modelId="{F4AC55DF-8EBD-482B-AB94-E1321B95ED64}">
      <dgm:prSet phldrT="[Text]"/>
      <dgm:spPr/>
      <dgm:t>
        <a:bodyPr/>
        <a:lstStyle/>
        <a:p>
          <a:r>
            <a:rPr lang="en-IE"/>
            <a:t>Previous menu displays.</a:t>
          </a:r>
        </a:p>
      </dgm:t>
    </dgm:pt>
    <dgm:pt modelId="{D61D5FC6-B647-4FA5-B421-782F4BDB0ABA}" type="parTrans" cxnId="{6D8327B5-E5ED-4CD1-8018-3AAD1DCBB053}">
      <dgm:prSet/>
      <dgm:spPr/>
      <dgm:t>
        <a:bodyPr/>
        <a:lstStyle/>
        <a:p>
          <a:endParaRPr lang="en-IE"/>
        </a:p>
      </dgm:t>
    </dgm:pt>
    <dgm:pt modelId="{6B35296D-93A8-46AD-AF6B-FAAEB261D5DA}" type="sibTrans" cxnId="{6D8327B5-E5ED-4CD1-8018-3AAD1DCBB053}">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B55E5195-DDD4-4B2D-9F0B-7845EA0601EA}" type="pres">
      <dgm:prSet presAssocID="{03476800-67FF-4E8F-A9A7-39E5741DCD37}" presName="textNode" presStyleLbl="node1" presStyleIdx="2" presStyleCnt="5">
        <dgm:presLayoutVars>
          <dgm:bulletEnabled val="1"/>
        </dgm:presLayoutVars>
      </dgm:prSet>
      <dgm:spPr/>
      <dgm:t>
        <a:bodyPr/>
        <a:lstStyle/>
        <a:p>
          <a:endParaRPr lang="en-IE"/>
        </a:p>
      </dgm:t>
    </dgm:pt>
    <dgm:pt modelId="{5520CC2E-3ECE-4499-A5FB-02BD1850A8EA}" type="pres">
      <dgm:prSet presAssocID="{DEDBF784-2ED9-46D7-A1C7-3CBA53C4B627}" presName="sibTrans" presStyleCnt="0"/>
      <dgm:spPr/>
    </dgm:pt>
    <dgm:pt modelId="{203F41CE-1780-4E94-98AD-2F62BDB0CB38}" type="pres">
      <dgm:prSet presAssocID="{D80AABEE-B6D1-4BDD-A821-A8BD98037FBE}" presName="textNode" presStyleLbl="node1" presStyleIdx="3" presStyleCnt="5">
        <dgm:presLayoutVars>
          <dgm:bulletEnabled val="1"/>
        </dgm:presLayoutVars>
      </dgm:prSet>
      <dgm:spPr/>
      <dgm:t>
        <a:bodyPr/>
        <a:lstStyle/>
        <a:p>
          <a:endParaRPr lang="en-IE"/>
        </a:p>
      </dgm:t>
    </dgm:pt>
    <dgm:pt modelId="{CC5F3047-63E6-434A-B21D-6E0E20B1CAA8}" type="pres">
      <dgm:prSet presAssocID="{9610179A-1F31-4AE8-B758-4CF4BEA4F866}" presName="sibTrans" presStyleCnt="0"/>
      <dgm:spPr/>
    </dgm:pt>
    <dgm:pt modelId="{69F11CA4-E52E-448D-8386-AA236755A8C4}" type="pres">
      <dgm:prSet presAssocID="{F4AC55DF-8EBD-482B-AB94-E1321B95ED64}" presName="textNode" presStyleLbl="node1" presStyleIdx="4" presStyleCnt="5">
        <dgm:presLayoutVars>
          <dgm:bulletEnabled val="1"/>
        </dgm:presLayoutVars>
      </dgm:prSet>
      <dgm:spPr/>
      <dgm:t>
        <a:bodyPr/>
        <a:lstStyle/>
        <a:p>
          <a:endParaRPr lang="en-IE"/>
        </a:p>
      </dgm:t>
    </dgm:pt>
  </dgm:ptLst>
  <dgm:cxnLst>
    <dgm:cxn modelId="{C87ABAEE-2773-4D6C-9248-A617E816FE48}" type="presOf" srcId="{4A4FEF7B-DF61-4DE8-87D0-CBC089CB3DD7}" destId="{8CCEF6FA-0C25-4B04-964F-D9E7E2786E1F}" srcOrd="0" destOrd="0" presId="urn:microsoft.com/office/officeart/2005/8/layout/hProcess9"/>
    <dgm:cxn modelId="{ECFF5838-BD2C-4B9F-9537-9A5A461F8F8A}" type="presOf" srcId="{F4AC55DF-8EBD-482B-AB94-E1321B95ED64}" destId="{69F11CA4-E52E-448D-8386-AA236755A8C4}" srcOrd="0" destOrd="0" presId="urn:microsoft.com/office/officeart/2005/8/layout/hProcess9"/>
    <dgm:cxn modelId="{0BB1EAC4-BAFD-453C-B21E-46E9A5044997}" srcId="{8A84585A-AB3C-4FB1-AF3C-A9C9C74D2F66}" destId="{D80AABEE-B6D1-4BDD-A821-A8BD98037FBE}" srcOrd="3" destOrd="0" parTransId="{58288531-927B-4CC8-98A1-78FAE63F6933}" sibTransId="{9610179A-1F31-4AE8-B758-4CF4BEA4F866}"/>
    <dgm:cxn modelId="{21F4D315-8742-45F7-831C-1445DCC6C038}" srcId="{8A84585A-AB3C-4FB1-AF3C-A9C9C74D2F66}" destId="{FAAF47EC-508C-4240-8973-1AECD4D00246}" srcOrd="0" destOrd="0" parTransId="{17508A18-0C9D-44E6-AED5-556075FBFA4C}" sibTransId="{0225FECF-776F-43AC-B2F9-188B02D59627}"/>
    <dgm:cxn modelId="{6D8327B5-E5ED-4CD1-8018-3AAD1DCBB053}" srcId="{8A84585A-AB3C-4FB1-AF3C-A9C9C74D2F66}" destId="{F4AC55DF-8EBD-482B-AB94-E1321B95ED64}" srcOrd="4" destOrd="0" parTransId="{D61D5FC6-B647-4FA5-B421-782F4BDB0ABA}" sibTransId="{6B35296D-93A8-46AD-AF6B-FAAEB261D5DA}"/>
    <dgm:cxn modelId="{C19BD8D0-F75C-4FC5-B334-8FE7A4DC8010}" srcId="{8A84585A-AB3C-4FB1-AF3C-A9C9C74D2F66}" destId="{03476800-67FF-4E8F-A9A7-39E5741DCD37}" srcOrd="2" destOrd="0" parTransId="{BC62EF23-B5C4-4D3E-A65D-EFBBA07F9143}" sibTransId="{DEDBF784-2ED9-46D7-A1C7-3CBA53C4B627}"/>
    <dgm:cxn modelId="{BD716D34-6952-4D98-AB92-6BE4E0B00AC3}" type="presOf" srcId="{8A84585A-AB3C-4FB1-AF3C-A9C9C74D2F66}" destId="{810E9BF4-ED2B-49D9-9AE9-383102B60F9E}" srcOrd="0" destOrd="0" presId="urn:microsoft.com/office/officeart/2005/8/layout/hProcess9"/>
    <dgm:cxn modelId="{A12DC3EE-DD46-4DE6-B8A5-92EB935EABB2}" type="presOf" srcId="{FAAF47EC-508C-4240-8973-1AECD4D00246}" destId="{C968C7FC-B97D-4875-A8E9-1D209A6DF56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494BA64-E503-4663-8F94-415EF0B71784}" type="presOf" srcId="{03476800-67FF-4E8F-A9A7-39E5741DCD37}" destId="{B55E5195-DDD4-4B2D-9F0B-7845EA0601EA}" srcOrd="0" destOrd="0" presId="urn:microsoft.com/office/officeart/2005/8/layout/hProcess9"/>
    <dgm:cxn modelId="{6DB16034-CF5E-4699-8831-9EBC3CFD028B}" type="presOf" srcId="{D80AABEE-B6D1-4BDD-A821-A8BD98037FBE}" destId="{203F41CE-1780-4E94-98AD-2F62BDB0CB38}" srcOrd="0" destOrd="0" presId="urn:microsoft.com/office/officeart/2005/8/layout/hProcess9"/>
    <dgm:cxn modelId="{316F1D65-BC5D-43AD-9E65-CB63DF7B3B03}" type="presParOf" srcId="{810E9BF4-ED2B-49D9-9AE9-383102B60F9E}" destId="{22A4C4FD-16DC-44F7-9322-D35F042BE44F}" srcOrd="0" destOrd="0" presId="urn:microsoft.com/office/officeart/2005/8/layout/hProcess9"/>
    <dgm:cxn modelId="{CBBDB69C-5CBF-483A-88F8-83A6CC4B2103}" type="presParOf" srcId="{810E9BF4-ED2B-49D9-9AE9-383102B60F9E}" destId="{EA732718-9ED3-44BE-ABAD-1A422328C3C3}" srcOrd="1" destOrd="0" presId="urn:microsoft.com/office/officeart/2005/8/layout/hProcess9"/>
    <dgm:cxn modelId="{A54CF845-7C05-4FB4-84AC-9E557BF169F0}" type="presParOf" srcId="{EA732718-9ED3-44BE-ABAD-1A422328C3C3}" destId="{C968C7FC-B97D-4875-A8E9-1D209A6DF563}" srcOrd="0" destOrd="0" presId="urn:microsoft.com/office/officeart/2005/8/layout/hProcess9"/>
    <dgm:cxn modelId="{47AA78E9-F698-4CAB-9690-DC746E797FA6}" type="presParOf" srcId="{EA732718-9ED3-44BE-ABAD-1A422328C3C3}" destId="{00E36BA2-4A93-4F80-AC32-A84438693915}" srcOrd="1" destOrd="0" presId="urn:microsoft.com/office/officeart/2005/8/layout/hProcess9"/>
    <dgm:cxn modelId="{A39CE5F0-2706-4FD4-9A59-8C3588628672}" type="presParOf" srcId="{EA732718-9ED3-44BE-ABAD-1A422328C3C3}" destId="{8CCEF6FA-0C25-4B04-964F-D9E7E2786E1F}" srcOrd="2" destOrd="0" presId="urn:microsoft.com/office/officeart/2005/8/layout/hProcess9"/>
    <dgm:cxn modelId="{2280EAA8-93DF-42ED-A5CD-856BD60D5794}" type="presParOf" srcId="{EA732718-9ED3-44BE-ABAD-1A422328C3C3}" destId="{B22A66D9-8531-4DFB-B2B0-5D9B8E249131}" srcOrd="3" destOrd="0" presId="urn:microsoft.com/office/officeart/2005/8/layout/hProcess9"/>
    <dgm:cxn modelId="{1DC3F7BD-CBFC-483A-88DB-0118842D6ED2}" type="presParOf" srcId="{EA732718-9ED3-44BE-ABAD-1A422328C3C3}" destId="{B55E5195-DDD4-4B2D-9F0B-7845EA0601EA}" srcOrd="4" destOrd="0" presId="urn:microsoft.com/office/officeart/2005/8/layout/hProcess9"/>
    <dgm:cxn modelId="{A21CF20E-3B85-435F-A2FA-5B5E4069881A}" type="presParOf" srcId="{EA732718-9ED3-44BE-ABAD-1A422328C3C3}" destId="{5520CC2E-3ECE-4499-A5FB-02BD1850A8EA}" srcOrd="5" destOrd="0" presId="urn:microsoft.com/office/officeart/2005/8/layout/hProcess9"/>
    <dgm:cxn modelId="{AA21118F-0009-4D32-A609-29BDB060D056}" type="presParOf" srcId="{EA732718-9ED3-44BE-ABAD-1A422328C3C3}" destId="{203F41CE-1780-4E94-98AD-2F62BDB0CB38}" srcOrd="6" destOrd="0" presId="urn:microsoft.com/office/officeart/2005/8/layout/hProcess9"/>
    <dgm:cxn modelId="{B90CEFFD-9C55-4120-A63F-AD87B1076261}" type="presParOf" srcId="{EA732718-9ED3-44BE-ABAD-1A422328C3C3}" destId="{CC5F3047-63E6-434A-B21D-6E0E20B1CAA8}" srcOrd="7" destOrd="0" presId="urn:microsoft.com/office/officeart/2005/8/layout/hProcess9"/>
    <dgm:cxn modelId="{F66F542C-D8A3-45FE-8220-A3E0ADD4AE34}" type="presParOf" srcId="{EA732718-9ED3-44BE-ABAD-1A422328C3C3}" destId="{69F11CA4-E52E-448D-8386-AA236755A8C4}" srcOrd="8"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raises both arms.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next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custLinFactNeighborY="-412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pt>
    <dgm:pt modelId="{1DA9ECC5-137E-442C-9CB1-DB80F7CD7566}" type="pres">
      <dgm:prSet presAssocID="{B0808A7D-4888-4AD3-A36E-0CBCF4A3976B}" presName="spaceA" presStyleCnt="0"/>
      <dgm:spPr/>
    </dgm:pt>
  </dgm:ptLst>
  <dgm:cxnLst>
    <dgm:cxn modelId="{95B8C2A6-E197-4F5D-A23C-B996BCFC1895}" type="presOf" srcId="{6142780A-2D6A-4486-A0C4-FFCADE7F7DCE}" destId="{CFD738B4-2058-40A4-97C8-43B6BBF81A52}" srcOrd="0" destOrd="0" presId="urn:microsoft.com/office/officeart/2005/8/layout/hProcess11"/>
    <dgm:cxn modelId="{AE3D43DE-1300-49B7-96A5-66875467930B}"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CCF7AB7-78C3-4844-9E37-CC303F582E87}" srcId="{C2A0AB22-7238-4FE7-99A9-9C6084662CBA}" destId="{6142780A-2D6A-4486-A0C4-FFCADE7F7DCE}" srcOrd="0" destOrd="0" parTransId="{17717EA1-146B-4759-B9B7-8FE5D98B485A}" sibTransId="{944E8D8A-25D2-4367-AD60-61D241F05B57}"/>
    <dgm:cxn modelId="{318080A8-49E6-4155-915F-4A0BEB5225E3}" type="presOf" srcId="{C2A0AB22-7238-4FE7-99A9-9C6084662CBA}" destId="{4FF10ECE-4496-491F-8A13-D8B71F731000}" srcOrd="0" destOrd="0" presId="urn:microsoft.com/office/officeart/2005/8/layout/hProcess11"/>
    <dgm:cxn modelId="{55E76A58-F835-427C-A72D-C391CD7B657F}" type="presOf" srcId="{B0808A7D-4888-4AD3-A36E-0CBCF4A3976B}" destId="{E7BF8B27-D4A5-4D78-A192-84DDC778ED5D}"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F1ED1888-CBCE-442F-B36C-458D8B0F79D8}" type="presParOf" srcId="{4FF10ECE-4496-491F-8A13-D8B71F731000}" destId="{15640915-9B9A-46BE-8A55-9AE8B8766C08}" srcOrd="0" destOrd="0" presId="urn:microsoft.com/office/officeart/2005/8/layout/hProcess11"/>
    <dgm:cxn modelId="{03661EC3-3F8C-4725-80C5-A23FBDCC6A66}" type="presParOf" srcId="{4FF10ECE-4496-491F-8A13-D8B71F731000}" destId="{1AE4F447-78A0-435A-ADD2-A33D71190259}" srcOrd="1" destOrd="0" presId="urn:microsoft.com/office/officeart/2005/8/layout/hProcess11"/>
    <dgm:cxn modelId="{603A55C8-E47C-472F-939B-EB440CE86F3C}" type="presParOf" srcId="{1AE4F447-78A0-435A-ADD2-A33D71190259}" destId="{DA646315-3438-4ED3-BF03-4E7FB25386E7}" srcOrd="0" destOrd="0" presId="urn:microsoft.com/office/officeart/2005/8/layout/hProcess11"/>
    <dgm:cxn modelId="{61AE3831-3703-41B5-A60F-EF410059B61F}" type="presParOf" srcId="{DA646315-3438-4ED3-BF03-4E7FB25386E7}" destId="{CFD738B4-2058-40A4-97C8-43B6BBF81A52}" srcOrd="0" destOrd="0" presId="urn:microsoft.com/office/officeart/2005/8/layout/hProcess11"/>
    <dgm:cxn modelId="{5D53F230-058F-44D1-BAB4-FC9A33FA8DB4}" type="presParOf" srcId="{DA646315-3438-4ED3-BF03-4E7FB25386E7}" destId="{6EBE2B06-455A-4557-AEBC-A85E6C20A9BD}" srcOrd="1" destOrd="0" presId="urn:microsoft.com/office/officeart/2005/8/layout/hProcess11"/>
    <dgm:cxn modelId="{2DBF89F4-B60E-430F-BC10-279A0604465D}" type="presParOf" srcId="{DA646315-3438-4ED3-BF03-4E7FB25386E7}" destId="{29E11AD1-6006-410C-B7D9-B2EEBD9AE971}" srcOrd="2" destOrd="0" presId="urn:microsoft.com/office/officeart/2005/8/layout/hProcess11"/>
    <dgm:cxn modelId="{98B0FAB4-4E39-4E9F-A487-4AB813B26F86}" type="presParOf" srcId="{1AE4F447-78A0-435A-ADD2-A33D71190259}" destId="{83B2A142-86DA-44C5-A8A5-2F3E7C679F92}" srcOrd="1" destOrd="0" presId="urn:microsoft.com/office/officeart/2005/8/layout/hProcess11"/>
    <dgm:cxn modelId="{7BEC381B-F6B0-4DF0-B752-BCFBF7078E11}" type="presParOf" srcId="{1AE4F447-78A0-435A-ADD2-A33D71190259}" destId="{D9BCDDE5-B74C-495F-8088-316F0462E333}" srcOrd="2" destOrd="0" presId="urn:microsoft.com/office/officeart/2005/8/layout/hProcess11"/>
    <dgm:cxn modelId="{5CB8474C-26E7-438A-8E78-184D816A575E}" type="presParOf" srcId="{D9BCDDE5-B74C-495F-8088-316F0462E333}" destId="{523F8576-E5B2-4A91-A2FB-4548800FE853}" srcOrd="0" destOrd="0" presId="urn:microsoft.com/office/officeart/2005/8/layout/hProcess11"/>
    <dgm:cxn modelId="{53449C0E-0BB2-43EC-B1CC-C3DE99DF8451}" type="presParOf" srcId="{D9BCDDE5-B74C-495F-8088-316F0462E333}" destId="{34AE5217-F3F4-4747-A6B7-D12E4E99EFD5}" srcOrd="1" destOrd="0" presId="urn:microsoft.com/office/officeart/2005/8/layout/hProcess11"/>
    <dgm:cxn modelId="{CACAEB03-D666-4253-94AA-FAD81B5D8325}" type="presParOf" srcId="{D9BCDDE5-B74C-495F-8088-316F0462E333}" destId="{C4C4DC34-61BF-49CC-AB03-695C903C6050}" srcOrd="2" destOrd="0" presId="urn:microsoft.com/office/officeart/2005/8/layout/hProcess11"/>
    <dgm:cxn modelId="{0AEEC427-3CD4-445D-A1A5-FD653D9261D4}" type="presParOf" srcId="{1AE4F447-78A0-435A-ADD2-A33D71190259}" destId="{EBAE4D1B-6291-46FC-B823-6A2A46BDB828}" srcOrd="3" destOrd="0" presId="urn:microsoft.com/office/officeart/2005/8/layout/hProcess11"/>
    <dgm:cxn modelId="{DCA7C505-34B9-4571-9268-9E5255953C58}" type="presParOf" srcId="{1AE4F447-78A0-435A-ADD2-A33D71190259}" destId="{CE6BCEBD-6F8A-4C67-A873-515C619B7175}" srcOrd="4" destOrd="0" presId="urn:microsoft.com/office/officeart/2005/8/layout/hProcess11"/>
    <dgm:cxn modelId="{5FEBF24F-95E2-4BEB-B7C5-CB0F72ED8D6E}" type="presParOf" srcId="{CE6BCEBD-6F8A-4C67-A873-515C619B7175}" destId="{E7BF8B27-D4A5-4D78-A192-84DDC778ED5D}" srcOrd="0" destOrd="0" presId="urn:microsoft.com/office/officeart/2005/8/layout/hProcess11"/>
    <dgm:cxn modelId="{859D8107-5C59-4FFD-B6AB-31B108D38A9F}" type="presParOf" srcId="{CE6BCEBD-6F8A-4C67-A873-515C619B7175}" destId="{C63500ED-820E-4776-8605-AB764ACC29CB}" srcOrd="1" destOrd="0" presId="urn:microsoft.com/office/officeart/2005/8/layout/hProcess11"/>
    <dgm:cxn modelId="{63898E7B-4AF7-48F8-924D-BAEAFC695211}"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right.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forward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t>
        <a:bodyPr/>
        <a:lstStyle/>
        <a:p>
          <a:endParaRPr lang="en-IE"/>
        </a:p>
      </dgm:t>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6ABE9E56-B974-455C-8BF3-C1319E869F0D}" type="presOf" srcId="{61BF24F5-1679-4B26-AA86-A59D81215A0C}" destId="{523F8576-E5B2-4A91-A2FB-4548800FE853}" srcOrd="0" destOrd="0" presId="urn:microsoft.com/office/officeart/2005/8/layout/hProcess11"/>
    <dgm:cxn modelId="{13296CE8-59DC-4CD5-834F-39A5271E7C65}"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ED806E53-1246-4278-817C-D851CE603F92}"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F8923C01-45E9-414E-9FF2-65DB286C20B6}" type="presOf" srcId="{B0808A7D-4888-4AD3-A36E-0CBCF4A3976B}" destId="{E7BF8B27-D4A5-4D78-A192-84DDC778ED5D}" srcOrd="0" destOrd="0" presId="urn:microsoft.com/office/officeart/2005/8/layout/hProcess11"/>
    <dgm:cxn modelId="{A57947F0-C849-4FEC-BA85-736B5F7E1C17}" type="presParOf" srcId="{4FF10ECE-4496-491F-8A13-D8B71F731000}" destId="{15640915-9B9A-46BE-8A55-9AE8B8766C08}" srcOrd="0" destOrd="0" presId="urn:microsoft.com/office/officeart/2005/8/layout/hProcess11"/>
    <dgm:cxn modelId="{4078880C-CC5C-4258-9CB1-1C07613E8D88}" type="presParOf" srcId="{4FF10ECE-4496-491F-8A13-D8B71F731000}" destId="{1AE4F447-78A0-435A-ADD2-A33D71190259}" srcOrd="1" destOrd="0" presId="urn:microsoft.com/office/officeart/2005/8/layout/hProcess11"/>
    <dgm:cxn modelId="{57E0E529-A6B4-4172-92C8-EB04DF76C92C}" type="presParOf" srcId="{1AE4F447-78A0-435A-ADD2-A33D71190259}" destId="{DA646315-3438-4ED3-BF03-4E7FB25386E7}" srcOrd="0" destOrd="0" presId="urn:microsoft.com/office/officeart/2005/8/layout/hProcess11"/>
    <dgm:cxn modelId="{1037AC33-BA82-4EE9-B3C5-00C2CDF1D1E4}" type="presParOf" srcId="{DA646315-3438-4ED3-BF03-4E7FB25386E7}" destId="{CFD738B4-2058-40A4-97C8-43B6BBF81A52}" srcOrd="0" destOrd="0" presId="urn:microsoft.com/office/officeart/2005/8/layout/hProcess11"/>
    <dgm:cxn modelId="{3479412F-2041-40FD-9A6E-3634426D67CD}" type="presParOf" srcId="{DA646315-3438-4ED3-BF03-4E7FB25386E7}" destId="{6EBE2B06-455A-4557-AEBC-A85E6C20A9BD}" srcOrd="1" destOrd="0" presId="urn:microsoft.com/office/officeart/2005/8/layout/hProcess11"/>
    <dgm:cxn modelId="{423E0473-3AA3-4875-807D-45E955984D13}" type="presParOf" srcId="{DA646315-3438-4ED3-BF03-4E7FB25386E7}" destId="{29E11AD1-6006-410C-B7D9-B2EEBD9AE971}" srcOrd="2" destOrd="0" presId="urn:microsoft.com/office/officeart/2005/8/layout/hProcess11"/>
    <dgm:cxn modelId="{12EBD90E-2EE4-4E15-8B44-C68B943B4A98}" type="presParOf" srcId="{1AE4F447-78A0-435A-ADD2-A33D71190259}" destId="{83B2A142-86DA-44C5-A8A5-2F3E7C679F92}" srcOrd="1" destOrd="0" presId="urn:microsoft.com/office/officeart/2005/8/layout/hProcess11"/>
    <dgm:cxn modelId="{F5D148A9-DAF4-40E7-8404-E662090453C1}" type="presParOf" srcId="{1AE4F447-78A0-435A-ADD2-A33D71190259}" destId="{D9BCDDE5-B74C-495F-8088-316F0462E333}" srcOrd="2" destOrd="0" presId="urn:microsoft.com/office/officeart/2005/8/layout/hProcess11"/>
    <dgm:cxn modelId="{FEFE87D0-AC31-4AD8-8989-E34C302CC0D3}" type="presParOf" srcId="{D9BCDDE5-B74C-495F-8088-316F0462E333}" destId="{523F8576-E5B2-4A91-A2FB-4548800FE853}" srcOrd="0" destOrd="0" presId="urn:microsoft.com/office/officeart/2005/8/layout/hProcess11"/>
    <dgm:cxn modelId="{4EED6A0C-E8A5-44A8-BC3F-6D50EA826F70}" type="presParOf" srcId="{D9BCDDE5-B74C-495F-8088-316F0462E333}" destId="{34AE5217-F3F4-4747-A6B7-D12E4E99EFD5}" srcOrd="1" destOrd="0" presId="urn:microsoft.com/office/officeart/2005/8/layout/hProcess11"/>
    <dgm:cxn modelId="{A7BF4810-4709-4726-95FB-3DAA4B39C061}" type="presParOf" srcId="{D9BCDDE5-B74C-495F-8088-316F0462E333}" destId="{C4C4DC34-61BF-49CC-AB03-695C903C6050}" srcOrd="2" destOrd="0" presId="urn:microsoft.com/office/officeart/2005/8/layout/hProcess11"/>
    <dgm:cxn modelId="{65688C09-E47F-479B-A2C0-0885E7B64B16}" type="presParOf" srcId="{1AE4F447-78A0-435A-ADD2-A33D71190259}" destId="{EBAE4D1B-6291-46FC-B823-6A2A46BDB828}" srcOrd="3" destOrd="0" presId="urn:microsoft.com/office/officeart/2005/8/layout/hProcess11"/>
    <dgm:cxn modelId="{432AD3BA-24AB-4AE1-8EB8-DB632E4AA45E}" type="presParOf" srcId="{1AE4F447-78A0-435A-ADD2-A33D71190259}" destId="{CE6BCEBD-6F8A-4C67-A873-515C619B7175}" srcOrd="4" destOrd="0" presId="urn:microsoft.com/office/officeart/2005/8/layout/hProcess11"/>
    <dgm:cxn modelId="{35E1BFD2-6E54-456B-B8A0-98DFD1BB5626}" type="presParOf" srcId="{CE6BCEBD-6F8A-4C67-A873-515C619B7175}" destId="{E7BF8B27-D4A5-4D78-A192-84DDC778ED5D}" srcOrd="0" destOrd="0" presId="urn:microsoft.com/office/officeart/2005/8/layout/hProcess11"/>
    <dgm:cxn modelId="{DC19163E-12EC-4676-B5E9-B9F9B1146592}" type="presParOf" srcId="{CE6BCEBD-6F8A-4C67-A873-515C619B7175}" destId="{C63500ED-820E-4776-8605-AB764ACC29CB}" srcOrd="1" destOrd="0" presId="urn:microsoft.com/office/officeart/2005/8/layout/hProcess11"/>
    <dgm:cxn modelId="{4257F153-EDE4-4F89-98BC-9CE0D68AE211}"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moves both arms to their left.</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selection moves back one place.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BE908F72-A76D-4895-AD0B-7F1A2EC77E18}" type="presOf" srcId="{C2A0AB22-7238-4FE7-99A9-9C6084662CBA}" destId="{4FF10ECE-4496-491F-8A13-D8B71F731000}" srcOrd="0" destOrd="0" presId="urn:microsoft.com/office/officeart/2005/8/layout/hProcess11"/>
    <dgm:cxn modelId="{E980A331-1E76-44BC-B86B-5149F948DF78}" type="presOf" srcId="{6142780A-2D6A-4486-A0C4-FFCADE7F7DCE}" destId="{CFD738B4-2058-40A4-97C8-43B6BBF81A52}" srcOrd="0" destOrd="0" presId="urn:microsoft.com/office/officeart/2005/8/layout/hProcess11"/>
    <dgm:cxn modelId="{A9267B50-32DC-4079-A8E6-4C738145D259}"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0E51072B-36A7-47F4-ADF3-23554A60D1C1}"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A3F8ACF5-FB8D-42C4-B243-40B2EE6A4529}" type="presParOf" srcId="{4FF10ECE-4496-491F-8A13-D8B71F731000}" destId="{15640915-9B9A-46BE-8A55-9AE8B8766C08}" srcOrd="0" destOrd="0" presId="urn:microsoft.com/office/officeart/2005/8/layout/hProcess11"/>
    <dgm:cxn modelId="{09F8E58F-4CA6-4BAC-994B-EDEB1AC4F470}" type="presParOf" srcId="{4FF10ECE-4496-491F-8A13-D8B71F731000}" destId="{1AE4F447-78A0-435A-ADD2-A33D71190259}" srcOrd="1" destOrd="0" presId="urn:microsoft.com/office/officeart/2005/8/layout/hProcess11"/>
    <dgm:cxn modelId="{0BEDAF49-6E69-4977-A2D6-5202D2078E85}" type="presParOf" srcId="{1AE4F447-78A0-435A-ADD2-A33D71190259}" destId="{DA646315-3438-4ED3-BF03-4E7FB25386E7}" srcOrd="0" destOrd="0" presId="urn:microsoft.com/office/officeart/2005/8/layout/hProcess11"/>
    <dgm:cxn modelId="{8481B4D5-B6D7-4788-9B1E-E6CEBB92BE7F}" type="presParOf" srcId="{DA646315-3438-4ED3-BF03-4E7FB25386E7}" destId="{CFD738B4-2058-40A4-97C8-43B6BBF81A52}" srcOrd="0" destOrd="0" presId="urn:microsoft.com/office/officeart/2005/8/layout/hProcess11"/>
    <dgm:cxn modelId="{0E11B9E0-5145-43F4-B30C-1F70523D30F3}" type="presParOf" srcId="{DA646315-3438-4ED3-BF03-4E7FB25386E7}" destId="{6EBE2B06-455A-4557-AEBC-A85E6C20A9BD}" srcOrd="1" destOrd="0" presId="urn:microsoft.com/office/officeart/2005/8/layout/hProcess11"/>
    <dgm:cxn modelId="{7F654B31-665D-4893-A5C2-5E805CF16468}" type="presParOf" srcId="{DA646315-3438-4ED3-BF03-4E7FB25386E7}" destId="{29E11AD1-6006-410C-B7D9-B2EEBD9AE971}" srcOrd="2" destOrd="0" presId="urn:microsoft.com/office/officeart/2005/8/layout/hProcess11"/>
    <dgm:cxn modelId="{C9798210-089E-4613-8EEB-9E14B5B2BDDE}" type="presParOf" srcId="{1AE4F447-78A0-435A-ADD2-A33D71190259}" destId="{83B2A142-86DA-44C5-A8A5-2F3E7C679F92}" srcOrd="1" destOrd="0" presId="urn:microsoft.com/office/officeart/2005/8/layout/hProcess11"/>
    <dgm:cxn modelId="{F255807F-8507-4249-BE70-5491957BBC0C}" type="presParOf" srcId="{1AE4F447-78A0-435A-ADD2-A33D71190259}" destId="{D9BCDDE5-B74C-495F-8088-316F0462E333}" srcOrd="2" destOrd="0" presId="urn:microsoft.com/office/officeart/2005/8/layout/hProcess11"/>
    <dgm:cxn modelId="{AD17FF56-CFF3-4E2E-B847-5525CD89783D}" type="presParOf" srcId="{D9BCDDE5-B74C-495F-8088-316F0462E333}" destId="{523F8576-E5B2-4A91-A2FB-4548800FE853}" srcOrd="0" destOrd="0" presId="urn:microsoft.com/office/officeart/2005/8/layout/hProcess11"/>
    <dgm:cxn modelId="{983BF69F-428D-4826-BB5C-D5D0644E07BE}" type="presParOf" srcId="{D9BCDDE5-B74C-495F-8088-316F0462E333}" destId="{34AE5217-F3F4-4747-A6B7-D12E4E99EFD5}" srcOrd="1" destOrd="0" presId="urn:microsoft.com/office/officeart/2005/8/layout/hProcess11"/>
    <dgm:cxn modelId="{9F90681D-D3D6-418C-A4DB-AAA5A1432DC5}" type="presParOf" srcId="{D9BCDDE5-B74C-495F-8088-316F0462E333}" destId="{C4C4DC34-61BF-49CC-AB03-695C903C6050}" srcOrd="2" destOrd="0" presId="urn:microsoft.com/office/officeart/2005/8/layout/hProcess11"/>
    <dgm:cxn modelId="{DA56CBF5-0F12-45AC-ADED-46F4DD328F0F}" type="presParOf" srcId="{1AE4F447-78A0-435A-ADD2-A33D71190259}" destId="{EBAE4D1B-6291-46FC-B823-6A2A46BDB828}" srcOrd="3" destOrd="0" presId="urn:microsoft.com/office/officeart/2005/8/layout/hProcess11"/>
    <dgm:cxn modelId="{952424D6-5256-456F-96C8-87EE2802E022}" type="presParOf" srcId="{1AE4F447-78A0-435A-ADD2-A33D71190259}" destId="{CE6BCEBD-6F8A-4C67-A873-515C619B7175}" srcOrd="4" destOrd="0" presId="urn:microsoft.com/office/officeart/2005/8/layout/hProcess11"/>
    <dgm:cxn modelId="{5AC77F0D-C81D-41B2-8472-2E9CFF0DD016}" type="presParOf" srcId="{CE6BCEBD-6F8A-4C67-A873-515C619B7175}" destId="{E7BF8B27-D4A5-4D78-A192-84DDC778ED5D}" srcOrd="0" destOrd="0" presId="urn:microsoft.com/office/officeart/2005/8/layout/hProcess11"/>
    <dgm:cxn modelId="{7B948C06-69AF-47EF-82EF-19215B6EF282}" type="presParOf" srcId="{CE6BCEBD-6F8A-4C67-A873-515C619B7175}" destId="{C63500ED-820E-4776-8605-AB764ACC29CB}" srcOrd="1" destOrd="0" presId="urn:microsoft.com/office/officeart/2005/8/layout/hProcess11"/>
    <dgm:cxn modelId="{64838959-519D-4A70-9AE8-A833D56387F6}"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selecting a letter.</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holds both arms down and out, at an angle to the body.</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The letter changes to the previous character in the alphabet.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custScaleX="610043" custScaleY="224490"/>
      <dgm:spPr>
        <a:prstGeom prst="rect">
          <a:avLst/>
        </a:prstGeom>
        <a:blipFill rotWithShape="0">
          <a:blip xmlns:r="http://schemas.openxmlformats.org/officeDocument/2006/relationships" r:embed="rId1"/>
          <a:stretch>
            <a:fillRect/>
          </a:stretch>
        </a:blipFill>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2"/>
          <a:stretch>
            <a:fillRect/>
          </a:stretch>
        </a:blipFill>
      </dgm:spPr>
      <dgm:t>
        <a:bodyPr/>
        <a:lstStyle/>
        <a:p>
          <a:endParaRPr lang="en-IE"/>
        </a:p>
      </dgm:t>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custScaleX="638934" custScaleY="224490"/>
      <dgm:spPr>
        <a:prstGeom prst="rect">
          <a:avLst/>
        </a:prstGeom>
        <a:blipFill rotWithShape="0">
          <a:blip xmlns:r="http://schemas.openxmlformats.org/officeDocument/2006/relationships" r:embed="rId3"/>
          <a:stretch>
            <a:fillRect/>
          </a:stretch>
        </a:blipFill>
      </dgm:spPr>
      <dgm:t>
        <a:bodyPr/>
        <a:lstStyle/>
        <a:p>
          <a:endParaRPr lang="en-IE"/>
        </a:p>
      </dgm:t>
    </dgm:pt>
    <dgm:pt modelId="{1DA9ECC5-137E-442C-9CB1-DB80F7CD7566}" type="pres">
      <dgm:prSet presAssocID="{B0808A7D-4888-4AD3-A36E-0CBCF4A3976B}" presName="spaceA" presStyleCnt="0"/>
      <dgm:spPr/>
    </dgm:pt>
  </dgm:ptLst>
  <dgm:cxnLst>
    <dgm:cxn modelId="{A73E1C76-1061-450C-8BCD-EC6CF82D5A61}" type="presOf" srcId="{C2A0AB22-7238-4FE7-99A9-9C6084662CBA}" destId="{4FF10ECE-4496-491F-8A13-D8B71F731000}" srcOrd="0" destOrd="0" presId="urn:microsoft.com/office/officeart/2005/8/layout/hProcess11"/>
    <dgm:cxn modelId="{2FD18C89-5211-4926-A1DE-29810FCCE912}"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B838B17A-CE4D-4FFB-9E61-08851E0C2EEE}" type="presOf" srcId="{B0808A7D-4888-4AD3-A36E-0CBCF4A3976B}" destId="{E7BF8B27-D4A5-4D78-A192-84DDC778ED5D}"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D305C048-8856-4189-8B62-3E79885BFCDD}" srcId="{C2A0AB22-7238-4FE7-99A9-9C6084662CBA}" destId="{61BF24F5-1679-4B26-AA86-A59D81215A0C}" srcOrd="1" destOrd="0" parTransId="{62D8DB32-4911-47C3-AA63-C59A667E6D82}" sibTransId="{F2B7EFF3-C5EE-4F29-995A-DA677AB47E7A}"/>
    <dgm:cxn modelId="{AD07DF26-A745-44F4-94A4-7427D6782309}" type="presOf" srcId="{61BF24F5-1679-4B26-AA86-A59D81215A0C}" destId="{523F8576-E5B2-4A91-A2FB-4548800FE853}" srcOrd="0" destOrd="0" presId="urn:microsoft.com/office/officeart/2005/8/layout/hProcess11"/>
    <dgm:cxn modelId="{B87FBDDD-E906-48C9-B438-D160B9C4BC3C}" type="presParOf" srcId="{4FF10ECE-4496-491F-8A13-D8B71F731000}" destId="{15640915-9B9A-46BE-8A55-9AE8B8766C08}" srcOrd="0" destOrd="0" presId="urn:microsoft.com/office/officeart/2005/8/layout/hProcess11"/>
    <dgm:cxn modelId="{552D502B-7030-499F-BEEF-424617B212AB}" type="presParOf" srcId="{4FF10ECE-4496-491F-8A13-D8B71F731000}" destId="{1AE4F447-78A0-435A-ADD2-A33D71190259}" srcOrd="1" destOrd="0" presId="urn:microsoft.com/office/officeart/2005/8/layout/hProcess11"/>
    <dgm:cxn modelId="{80F88F05-97AC-4928-B1D7-69F9A2158162}" type="presParOf" srcId="{1AE4F447-78A0-435A-ADD2-A33D71190259}" destId="{DA646315-3438-4ED3-BF03-4E7FB25386E7}" srcOrd="0" destOrd="0" presId="urn:microsoft.com/office/officeart/2005/8/layout/hProcess11"/>
    <dgm:cxn modelId="{9E37ECA5-05B4-4587-AC04-2C3F89C029F1}" type="presParOf" srcId="{DA646315-3438-4ED3-BF03-4E7FB25386E7}" destId="{CFD738B4-2058-40A4-97C8-43B6BBF81A52}" srcOrd="0" destOrd="0" presId="urn:microsoft.com/office/officeart/2005/8/layout/hProcess11"/>
    <dgm:cxn modelId="{85A9471F-5A7C-4B44-8891-C7FDE2E50C3D}" type="presParOf" srcId="{DA646315-3438-4ED3-BF03-4E7FB25386E7}" destId="{6EBE2B06-455A-4557-AEBC-A85E6C20A9BD}" srcOrd="1" destOrd="0" presId="urn:microsoft.com/office/officeart/2005/8/layout/hProcess11"/>
    <dgm:cxn modelId="{DE003E44-9BCE-418A-B268-749D2ED386DB}" type="presParOf" srcId="{DA646315-3438-4ED3-BF03-4E7FB25386E7}" destId="{29E11AD1-6006-410C-B7D9-B2EEBD9AE971}" srcOrd="2" destOrd="0" presId="urn:microsoft.com/office/officeart/2005/8/layout/hProcess11"/>
    <dgm:cxn modelId="{51CFA2FC-23D7-4B18-9F72-1198B6CDF249}" type="presParOf" srcId="{1AE4F447-78A0-435A-ADD2-A33D71190259}" destId="{83B2A142-86DA-44C5-A8A5-2F3E7C679F92}" srcOrd="1" destOrd="0" presId="urn:microsoft.com/office/officeart/2005/8/layout/hProcess11"/>
    <dgm:cxn modelId="{FA4609ED-B2E1-488A-A29E-53363FC2CBB6}" type="presParOf" srcId="{1AE4F447-78A0-435A-ADD2-A33D71190259}" destId="{D9BCDDE5-B74C-495F-8088-316F0462E333}" srcOrd="2" destOrd="0" presId="urn:microsoft.com/office/officeart/2005/8/layout/hProcess11"/>
    <dgm:cxn modelId="{87C510BF-58B0-41E0-9162-D441FA6CA4E4}" type="presParOf" srcId="{D9BCDDE5-B74C-495F-8088-316F0462E333}" destId="{523F8576-E5B2-4A91-A2FB-4548800FE853}" srcOrd="0" destOrd="0" presId="urn:microsoft.com/office/officeart/2005/8/layout/hProcess11"/>
    <dgm:cxn modelId="{36025D1E-587F-438C-BB04-92D9EB9E333C}" type="presParOf" srcId="{D9BCDDE5-B74C-495F-8088-316F0462E333}" destId="{34AE5217-F3F4-4747-A6B7-D12E4E99EFD5}" srcOrd="1" destOrd="0" presId="urn:microsoft.com/office/officeart/2005/8/layout/hProcess11"/>
    <dgm:cxn modelId="{D3CA8FB7-FF81-4245-957F-62DAD78B97A8}" type="presParOf" srcId="{D9BCDDE5-B74C-495F-8088-316F0462E333}" destId="{C4C4DC34-61BF-49CC-AB03-695C903C6050}" srcOrd="2" destOrd="0" presId="urn:microsoft.com/office/officeart/2005/8/layout/hProcess11"/>
    <dgm:cxn modelId="{E37AB5C0-EBB8-4CC3-A206-C6ED8AE0AA0C}" type="presParOf" srcId="{1AE4F447-78A0-435A-ADD2-A33D71190259}" destId="{EBAE4D1B-6291-46FC-B823-6A2A46BDB828}" srcOrd="3" destOrd="0" presId="urn:microsoft.com/office/officeart/2005/8/layout/hProcess11"/>
    <dgm:cxn modelId="{D53523F2-D166-427E-A7DB-386175BB3874}" type="presParOf" srcId="{1AE4F447-78A0-435A-ADD2-A33D71190259}" destId="{CE6BCEBD-6F8A-4C67-A873-515C619B7175}" srcOrd="4" destOrd="0" presId="urn:microsoft.com/office/officeart/2005/8/layout/hProcess11"/>
    <dgm:cxn modelId="{364A69AC-C310-45FB-ADD9-3ED41F0D0355}" type="presParOf" srcId="{CE6BCEBD-6F8A-4C67-A873-515C619B7175}" destId="{E7BF8B27-D4A5-4D78-A192-84DDC778ED5D}" srcOrd="0" destOrd="0" presId="urn:microsoft.com/office/officeart/2005/8/layout/hProcess11"/>
    <dgm:cxn modelId="{0DC706CB-CE58-41CF-92ED-70488B4C6055}" type="presParOf" srcId="{CE6BCEBD-6F8A-4C67-A873-515C619B7175}" destId="{C63500ED-820E-4776-8605-AB764ACC29CB}" srcOrd="1" destOrd="0" presId="urn:microsoft.com/office/officeart/2005/8/layout/hProcess11"/>
    <dgm:cxn modelId="{4472850C-3E05-4488-A8F3-22FEBF2C288D}"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a:ln>
          <a:solidFill>
            <a:schemeClr val="bg1"/>
          </a:solidFill>
        </a:ln>
      </dgm:spPr>
      <dgm:t>
        <a:bodyPr/>
        <a:lstStyle/>
        <a:p>
          <a:r>
            <a:rPr lang="en-IE"/>
            <a:t>Open "High Score"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View Score</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Select back arrow to leave.</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custLinFactNeighborX="-51" custLinFactNeighborY="30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18977" custLinFactNeighborY="-95606">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custLinFactNeighborY="-3695"/>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X="31779" custLinFactNeighborY="-27650">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ScaleX="162648" custScaleY="160661" custLinFactNeighborX="65" custLinFactNeighborY="-2649"/>
      <dgm:spPr>
        <a:prstGeom prst="rect">
          <a:avLst/>
        </a:prstGeom>
        <a:blipFill rotWithShape="1">
          <a:blip xmlns:r="http://schemas.openxmlformats.org/officeDocument/2006/relationships" r:embed="rId2"/>
          <a:stretch>
            <a:fillRect/>
          </a:stretch>
        </a:blipFill>
      </dgm:spPr>
    </dgm:pt>
    <dgm:pt modelId="{05EF2177-3F26-488B-905E-CE6479A413E0}" type="pres">
      <dgm:prSet presAssocID="{249EAFDF-D06D-4523-87A4-71A4A36C99BA}" presName="txNode" presStyleLbl="node1" presStyleIdx="2" presStyleCnt="3" custLinFactNeighborX="15149" custLinFactNeighborY="-33075">
        <dgm:presLayoutVars>
          <dgm:bulletEnabled val="1"/>
        </dgm:presLayoutVars>
      </dgm:prSet>
      <dgm:spPr>
        <a:prstGeom prst="rect">
          <a:avLst/>
        </a:prstGeom>
      </dgm:spPr>
      <dgm:t>
        <a:bodyPr/>
        <a:lstStyle/>
        <a:p>
          <a:endParaRPr lang="en-IE"/>
        </a:p>
      </dgm:t>
    </dgm:pt>
  </dgm:ptLst>
  <dgm:cxnLst>
    <dgm:cxn modelId="{CB79B1CD-48E9-4D72-BD3D-749AD082B174}" srcId="{EEC35339-6545-4B63-ABF8-88973653CE39}" destId="{836BF2DC-A4DD-457F-86FD-648B31AC5E62}" srcOrd="0" destOrd="0" parTransId="{EFBEAAF4-16AD-4D94-ADBF-F4EBB9D4ABA3}" sibTransId="{EA978A0F-181A-4384-A965-EA62A85750AA}"/>
    <dgm:cxn modelId="{A635952B-CAE4-4554-A37A-5A47728EF659}" type="presOf" srcId="{836BF2DC-A4DD-457F-86FD-648B31AC5E62}" destId="{3205BA63-9332-4CCC-BECF-A9F0F7AB9683}" srcOrd="0"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F313FF6E-7528-45B1-8C04-D1754AE1D2D8}" type="presOf" srcId="{2D1DFF9B-A206-400E-9EA3-9116E0A65AF0}" destId="{09F3E2E2-FC73-4D9F-B335-86C1B211CCBF}" srcOrd="0" destOrd="0" presId="urn:microsoft.com/office/officeart/2005/8/layout/hProcess10"/>
    <dgm:cxn modelId="{52170018-1E31-4226-808D-F22D52F71FE8}" type="presOf" srcId="{EEC35339-6545-4B63-ABF8-88973653CE39}" destId="{F153838B-EE4F-40BE-912C-EF0225292936}"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60F45092-D2C1-4D39-AEED-A7B21DAB48CA}" type="presOf" srcId="{C65C13D7-2D5B-476A-B5E8-14DEDA2D35C4}" destId="{F2D21793-9D01-4D8B-8C52-E22B76070043}" srcOrd="0" destOrd="0" presId="urn:microsoft.com/office/officeart/2005/8/layout/hProcess10"/>
    <dgm:cxn modelId="{5CD98779-F5C1-41DA-8459-454DCC256AF5}" type="presOf" srcId="{EA978A0F-181A-4384-A965-EA62A85750AA}" destId="{FE05095B-5DFB-4746-926B-F632657D3AB1}" srcOrd="0" destOrd="0" presId="urn:microsoft.com/office/officeart/2005/8/layout/hProcess10"/>
    <dgm:cxn modelId="{EEAE1CE3-148C-487E-8A26-81DDFDAAEE51}" type="presOf" srcId="{C65C13D7-2D5B-476A-B5E8-14DEDA2D35C4}" destId="{932094D3-559A-4469-92BD-0F2CF1048D3C}" srcOrd="1" destOrd="0" presId="urn:microsoft.com/office/officeart/2005/8/layout/hProcess10"/>
    <dgm:cxn modelId="{C0ACAF20-9989-48C8-B990-6AC3202D7E48}" type="presOf" srcId="{249EAFDF-D06D-4523-87A4-71A4A36C99BA}" destId="{05EF2177-3F26-488B-905E-CE6479A413E0}" srcOrd="0" destOrd="0" presId="urn:microsoft.com/office/officeart/2005/8/layout/hProcess10"/>
    <dgm:cxn modelId="{FE0AC466-90DB-41DD-9153-FAB11D2AFE9D}" type="presOf" srcId="{EA978A0F-181A-4384-A965-EA62A85750AA}" destId="{732EDA6F-8B17-457D-B4F0-46CD0C123691}" srcOrd="1" destOrd="0" presId="urn:microsoft.com/office/officeart/2005/8/layout/hProcess10"/>
    <dgm:cxn modelId="{D915209D-C2D8-4763-BD5E-B562719F9C5A}" type="presParOf" srcId="{F153838B-EE4F-40BE-912C-EF0225292936}" destId="{D0954217-B423-4A24-89C5-01E2DBF2C9EC}" srcOrd="0" destOrd="0" presId="urn:microsoft.com/office/officeart/2005/8/layout/hProcess10"/>
    <dgm:cxn modelId="{8B49DDD4-405D-4752-919F-92D349AE9030}" type="presParOf" srcId="{D0954217-B423-4A24-89C5-01E2DBF2C9EC}" destId="{99BB9874-4DD2-40ED-A019-56019D6E9903}" srcOrd="0" destOrd="0" presId="urn:microsoft.com/office/officeart/2005/8/layout/hProcess10"/>
    <dgm:cxn modelId="{043FEEDF-5B7B-455D-BCC9-F4CA23179228}" type="presParOf" srcId="{D0954217-B423-4A24-89C5-01E2DBF2C9EC}" destId="{3205BA63-9332-4CCC-BECF-A9F0F7AB9683}" srcOrd="1" destOrd="0" presId="urn:microsoft.com/office/officeart/2005/8/layout/hProcess10"/>
    <dgm:cxn modelId="{906D1155-DDD9-4EC8-9F79-C5D241D33944}" type="presParOf" srcId="{F153838B-EE4F-40BE-912C-EF0225292936}" destId="{FE05095B-5DFB-4746-926B-F632657D3AB1}" srcOrd="1" destOrd="0" presId="urn:microsoft.com/office/officeart/2005/8/layout/hProcess10"/>
    <dgm:cxn modelId="{06ABF144-F954-4F04-97B0-7ACC4DEA531A}" type="presParOf" srcId="{FE05095B-5DFB-4746-926B-F632657D3AB1}" destId="{732EDA6F-8B17-457D-B4F0-46CD0C123691}" srcOrd="0" destOrd="0" presId="urn:microsoft.com/office/officeart/2005/8/layout/hProcess10"/>
    <dgm:cxn modelId="{5E8EE8DB-1011-4752-A4BC-E3742F332906}" type="presParOf" srcId="{F153838B-EE4F-40BE-912C-EF0225292936}" destId="{85F9B919-E97E-4F3A-B746-BA6C4DB105A3}" srcOrd="2" destOrd="0" presId="urn:microsoft.com/office/officeart/2005/8/layout/hProcess10"/>
    <dgm:cxn modelId="{FD9CF4AD-3BFB-4FE5-A354-3347C47E088C}" type="presParOf" srcId="{85F9B919-E97E-4F3A-B746-BA6C4DB105A3}" destId="{1DDE3C26-BA47-47AC-A256-5CD5C1F16965}" srcOrd="0" destOrd="0" presId="urn:microsoft.com/office/officeart/2005/8/layout/hProcess10"/>
    <dgm:cxn modelId="{0B5BEE52-CCEA-4F37-8C09-1F894D221342}" type="presParOf" srcId="{85F9B919-E97E-4F3A-B746-BA6C4DB105A3}" destId="{09F3E2E2-FC73-4D9F-B335-86C1B211CCBF}" srcOrd="1" destOrd="0" presId="urn:microsoft.com/office/officeart/2005/8/layout/hProcess10"/>
    <dgm:cxn modelId="{C13A5226-D81B-40A6-92DB-AA23B2366687}" type="presParOf" srcId="{F153838B-EE4F-40BE-912C-EF0225292936}" destId="{F2D21793-9D01-4D8B-8C52-E22B76070043}" srcOrd="3" destOrd="0" presId="urn:microsoft.com/office/officeart/2005/8/layout/hProcess10"/>
    <dgm:cxn modelId="{83050937-9880-4C79-ACC4-FD33BE3BE3C4}" type="presParOf" srcId="{F2D21793-9D01-4D8B-8C52-E22B76070043}" destId="{932094D3-559A-4469-92BD-0F2CF1048D3C}" srcOrd="0" destOrd="0" presId="urn:microsoft.com/office/officeart/2005/8/layout/hProcess10"/>
    <dgm:cxn modelId="{721B6C90-8D93-465E-B37F-C61E71F49A84}" type="presParOf" srcId="{F153838B-EE4F-40BE-912C-EF0225292936}" destId="{99BD0209-4293-4453-83C9-74343177CE4B}" srcOrd="4" destOrd="0" presId="urn:microsoft.com/office/officeart/2005/8/layout/hProcess10"/>
    <dgm:cxn modelId="{0CEAD79D-556B-4D40-AB4E-7DEEB5F73EE6}" type="presParOf" srcId="{99BD0209-4293-4453-83C9-74343177CE4B}" destId="{2CA3EC6C-F0D8-4F2A-8181-6D46D4656DA7}" srcOrd="0" destOrd="0" presId="urn:microsoft.com/office/officeart/2005/8/layout/hProcess10"/>
    <dgm:cxn modelId="{32AD1C84-C1FC-4374-86DC-807BB58CBB31}"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continue.</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Next level starts or game is complete if no more levels exist.</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Y="94739"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106378">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dgm:spPr/>
    </dgm:pt>
    <dgm:pt modelId="{7B4402BD-DFDD-4266-BC1D-A231268A636B}" type="pres">
      <dgm:prSet presAssocID="{04A6364A-6BDF-4758-A547-764211420816}" presName="spaceB" presStyleCnt="0"/>
      <dgm:spPr/>
    </dgm:pt>
  </dgm:ptLst>
  <dgm:cxnLst>
    <dgm:cxn modelId="{128A0851-28F9-4146-BB4F-821077CE1D8F}" type="presOf" srcId="{6142780A-2D6A-4486-A0C4-FFCADE7F7DCE}" destId="{CFD738B4-2058-40A4-97C8-43B6BBF81A52}" srcOrd="0" destOrd="0" presId="urn:microsoft.com/office/officeart/2005/8/layout/hProcess11"/>
    <dgm:cxn modelId="{DBD61EE7-B9DE-4958-820A-639972DB3096}"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CCF7AB7-78C3-4844-9E37-CC303F582E87}" srcId="{C2A0AB22-7238-4FE7-99A9-9C6084662CBA}" destId="{6142780A-2D6A-4486-A0C4-FFCADE7F7DCE}" srcOrd="0" destOrd="0" parTransId="{17717EA1-146B-4759-B9B7-8FE5D98B485A}" sibTransId="{944E8D8A-25D2-4367-AD60-61D241F05B57}"/>
    <dgm:cxn modelId="{A78E5BD0-4BD9-4CD9-9281-7981B9C3B643}" type="presOf" srcId="{C2A0AB22-7238-4FE7-99A9-9C6084662CBA}" destId="{4FF10ECE-4496-491F-8A13-D8B71F731000}" srcOrd="0" destOrd="0" presId="urn:microsoft.com/office/officeart/2005/8/layout/hProcess11"/>
    <dgm:cxn modelId="{E683A023-F8AC-4AF8-BBBD-EDB19A11AB7F}" type="presOf" srcId="{61BF24F5-1679-4B26-AA86-A59D81215A0C}" destId="{523F8576-E5B2-4A91-A2FB-4548800FE853}" srcOrd="0" destOrd="0" presId="urn:microsoft.com/office/officeart/2005/8/layout/hProcess11"/>
    <dgm:cxn modelId="{74780ACA-D454-49DC-8797-CD2AAE54F30C}" srcId="{C2A0AB22-7238-4FE7-99A9-9C6084662CBA}" destId="{04A6364A-6BDF-4758-A547-764211420816}" srcOrd="3" destOrd="0" parTransId="{2987132A-2881-43D7-949F-92B4EF6277A9}" sibTransId="{AA4E824B-6363-4613-B76F-859A66D9284E}"/>
    <dgm:cxn modelId="{7A9C5E6B-475C-43CE-A98C-0F432EF5136A}" type="presOf" srcId="{04A6364A-6BDF-4758-A547-764211420816}" destId="{006029CF-56F0-4051-B43F-61BF7C553A80}"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57D7FA71-2E41-4EB7-888D-9A4B2C5542C3}" type="presParOf" srcId="{4FF10ECE-4496-491F-8A13-D8B71F731000}" destId="{15640915-9B9A-46BE-8A55-9AE8B8766C08}" srcOrd="0" destOrd="0" presId="urn:microsoft.com/office/officeart/2005/8/layout/hProcess11"/>
    <dgm:cxn modelId="{C22ADC5C-AD35-41D3-80BA-127545A46444}" type="presParOf" srcId="{4FF10ECE-4496-491F-8A13-D8B71F731000}" destId="{1AE4F447-78A0-435A-ADD2-A33D71190259}" srcOrd="1" destOrd="0" presId="urn:microsoft.com/office/officeart/2005/8/layout/hProcess11"/>
    <dgm:cxn modelId="{72B5DF41-B40B-41EE-ABE7-8A5F57638D9A}" type="presParOf" srcId="{1AE4F447-78A0-435A-ADD2-A33D71190259}" destId="{DA646315-3438-4ED3-BF03-4E7FB25386E7}" srcOrd="0" destOrd="0" presId="urn:microsoft.com/office/officeart/2005/8/layout/hProcess11"/>
    <dgm:cxn modelId="{BAC8D60B-33E6-4C5B-81D0-F19B934AEE01}" type="presParOf" srcId="{DA646315-3438-4ED3-BF03-4E7FB25386E7}" destId="{CFD738B4-2058-40A4-97C8-43B6BBF81A52}" srcOrd="0" destOrd="0" presId="urn:microsoft.com/office/officeart/2005/8/layout/hProcess11"/>
    <dgm:cxn modelId="{ECE4E318-24F2-4FE9-B33D-476EF613C82A}" type="presParOf" srcId="{DA646315-3438-4ED3-BF03-4E7FB25386E7}" destId="{6EBE2B06-455A-4557-AEBC-A85E6C20A9BD}" srcOrd="1" destOrd="0" presId="urn:microsoft.com/office/officeart/2005/8/layout/hProcess11"/>
    <dgm:cxn modelId="{1666665C-EF80-4593-A4FA-5C92A90B8D60}" type="presParOf" srcId="{DA646315-3438-4ED3-BF03-4E7FB25386E7}" destId="{29E11AD1-6006-410C-B7D9-B2EEBD9AE971}" srcOrd="2" destOrd="0" presId="urn:microsoft.com/office/officeart/2005/8/layout/hProcess11"/>
    <dgm:cxn modelId="{30D7F599-F2D1-419E-BE06-2707BDE998DE}" type="presParOf" srcId="{1AE4F447-78A0-435A-ADD2-A33D71190259}" destId="{83B2A142-86DA-44C5-A8A5-2F3E7C679F92}" srcOrd="1" destOrd="0" presId="urn:microsoft.com/office/officeart/2005/8/layout/hProcess11"/>
    <dgm:cxn modelId="{34C341B8-2A0A-4DE3-9075-9346E89C6528}" type="presParOf" srcId="{1AE4F447-78A0-435A-ADD2-A33D71190259}" destId="{D9BCDDE5-B74C-495F-8088-316F0462E333}" srcOrd="2" destOrd="0" presId="urn:microsoft.com/office/officeart/2005/8/layout/hProcess11"/>
    <dgm:cxn modelId="{F10E873B-FC00-4E4E-AC0B-40A2AD862711}" type="presParOf" srcId="{D9BCDDE5-B74C-495F-8088-316F0462E333}" destId="{523F8576-E5B2-4A91-A2FB-4548800FE853}" srcOrd="0" destOrd="0" presId="urn:microsoft.com/office/officeart/2005/8/layout/hProcess11"/>
    <dgm:cxn modelId="{1F57C3AD-B510-4E24-955B-C120E6C877FE}" type="presParOf" srcId="{D9BCDDE5-B74C-495F-8088-316F0462E333}" destId="{34AE5217-F3F4-4747-A6B7-D12E4E99EFD5}" srcOrd="1" destOrd="0" presId="urn:microsoft.com/office/officeart/2005/8/layout/hProcess11"/>
    <dgm:cxn modelId="{20FB9A72-6384-490D-B361-62012A05500B}" type="presParOf" srcId="{D9BCDDE5-B74C-495F-8088-316F0462E333}" destId="{C4C4DC34-61BF-49CC-AB03-695C903C6050}" srcOrd="2" destOrd="0" presId="urn:microsoft.com/office/officeart/2005/8/layout/hProcess11"/>
    <dgm:cxn modelId="{524A88B0-8D37-4C01-BBFD-539ABFF9CA99}" type="presParOf" srcId="{1AE4F447-78A0-435A-ADD2-A33D71190259}" destId="{EBAE4D1B-6291-46FC-B823-6A2A46BDB828}" srcOrd="3" destOrd="0" presId="urn:microsoft.com/office/officeart/2005/8/layout/hProcess11"/>
    <dgm:cxn modelId="{E08F8030-F26E-4610-AEB2-69532C3902A1}" type="presParOf" srcId="{1AE4F447-78A0-435A-ADD2-A33D71190259}" destId="{CE6BCEBD-6F8A-4C67-A873-515C619B7175}" srcOrd="4" destOrd="0" presId="urn:microsoft.com/office/officeart/2005/8/layout/hProcess11"/>
    <dgm:cxn modelId="{F6422800-3AFE-42DB-B299-94D4B5D05C41}" type="presParOf" srcId="{CE6BCEBD-6F8A-4C67-A873-515C619B7175}" destId="{E7BF8B27-D4A5-4D78-A192-84DDC778ED5D}" srcOrd="0" destOrd="0" presId="urn:microsoft.com/office/officeart/2005/8/layout/hProcess11"/>
    <dgm:cxn modelId="{E5596A57-A610-4E55-AB96-C63F71E3139F}" type="presParOf" srcId="{CE6BCEBD-6F8A-4C67-A873-515C619B7175}" destId="{C63500ED-820E-4776-8605-AB764ACC29CB}" srcOrd="1" destOrd="0" presId="urn:microsoft.com/office/officeart/2005/8/layout/hProcess11"/>
    <dgm:cxn modelId="{87BBE387-27D7-430D-9335-BBFAE0D3E0C7}" type="presParOf" srcId="{CE6BCEBD-6F8A-4C67-A873-515C619B7175}" destId="{1DA9ECC5-137E-442C-9CB1-DB80F7CD7566}" srcOrd="2" destOrd="0" presId="urn:microsoft.com/office/officeart/2005/8/layout/hProcess11"/>
    <dgm:cxn modelId="{D1F32CA7-6072-46C3-9984-6454C8059903}" type="presParOf" srcId="{1AE4F447-78A0-435A-ADD2-A33D71190259}" destId="{67084D49-1F99-4762-9599-A61EC6E35C62}" srcOrd="5" destOrd="0" presId="urn:microsoft.com/office/officeart/2005/8/layout/hProcess11"/>
    <dgm:cxn modelId="{9A5B055D-8826-4551-BAB0-AABE58B74ED8}" type="presParOf" srcId="{1AE4F447-78A0-435A-ADD2-A33D71190259}" destId="{6CB9C239-AC22-448F-BA0E-904848506CE5}" srcOrd="6" destOrd="0" presId="urn:microsoft.com/office/officeart/2005/8/layout/hProcess11"/>
    <dgm:cxn modelId="{6266AB67-C7C1-4FED-9AB1-CC512CE2CCE6}" type="presParOf" srcId="{6CB9C239-AC22-448F-BA0E-904848506CE5}" destId="{006029CF-56F0-4051-B43F-61BF7C553A80}" srcOrd="0" destOrd="0" presId="urn:microsoft.com/office/officeart/2005/8/layout/hProcess11"/>
    <dgm:cxn modelId="{8E88DFF0-8074-4998-8438-51B42A6AAB94}" type="presParOf" srcId="{6CB9C239-AC22-448F-BA0E-904848506CE5}" destId="{DCE41E96-6031-48BB-9811-1C2EB0101DA7}" srcOrd="1" destOrd="0" presId="urn:microsoft.com/office/officeart/2005/8/layout/hProcess11"/>
    <dgm:cxn modelId="{2EDCE0CB-36B6-42D5-9F1E-C4444C7E7B1A}"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endParaRPr lang="en-IE"/>
        </a:p>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restart.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Level restarts.</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t>
        <a:bodyPr/>
        <a:lstStyle/>
        <a:p>
          <a:endParaRPr lang="en-IE"/>
        </a:p>
      </dgm:t>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65397" custScaleY="107574"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LinFactNeighborY="-56122"/>
      <dgm:spPr/>
    </dgm:pt>
    <dgm:pt modelId="{7B4402BD-DFDD-4266-BC1D-A231268A636B}" type="pres">
      <dgm:prSet presAssocID="{04A6364A-6BDF-4758-A547-764211420816}" presName="spaceB" presStyleCnt="0"/>
      <dgm:spPr/>
    </dgm:pt>
  </dgm:ptLst>
  <dgm:cxnLst>
    <dgm:cxn modelId="{49FA6EEC-553C-422F-996A-C1F5D5C6F940}" type="presOf" srcId="{04A6364A-6BDF-4758-A547-764211420816}" destId="{006029CF-56F0-4051-B43F-61BF7C553A80}" srcOrd="0" destOrd="0" presId="urn:microsoft.com/office/officeart/2005/8/layout/hProcess11"/>
    <dgm:cxn modelId="{57547127-D7FC-4059-BFE4-CCAB7B80E02A}"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E0B1A4E3-8243-477C-B4FC-16A3A5047F6A}" type="presOf" srcId="{C2A0AB22-7238-4FE7-99A9-9C6084662CBA}" destId="{4FF10ECE-4496-491F-8A13-D8B71F731000}" srcOrd="0" destOrd="0" presId="urn:microsoft.com/office/officeart/2005/8/layout/hProcess11"/>
    <dgm:cxn modelId="{0A1EB5DB-9B6A-412C-8878-BDB83E7413AC}" type="presOf" srcId="{B0808A7D-4888-4AD3-A36E-0CBCF4A3976B}" destId="{E7BF8B27-D4A5-4D78-A192-84DDC778ED5D}" srcOrd="0" destOrd="0" presId="urn:microsoft.com/office/officeart/2005/8/layout/hProcess11"/>
    <dgm:cxn modelId="{AC6B149E-AFA8-4C37-8E60-60398FBA90AF}" type="presOf" srcId="{61BF24F5-1679-4B26-AA86-A59D81215A0C}" destId="{523F8576-E5B2-4A91-A2FB-4548800FE853}"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74780ACA-D454-49DC-8797-CD2AAE54F30C}" srcId="{C2A0AB22-7238-4FE7-99A9-9C6084662CBA}" destId="{04A6364A-6BDF-4758-A547-764211420816}" srcOrd="3" destOrd="0" parTransId="{2987132A-2881-43D7-949F-92B4EF6277A9}" sibTransId="{AA4E824B-6363-4613-B76F-859A66D9284E}"/>
    <dgm:cxn modelId="{D305C048-8856-4189-8B62-3E79885BFCDD}" srcId="{C2A0AB22-7238-4FE7-99A9-9C6084662CBA}" destId="{61BF24F5-1679-4B26-AA86-A59D81215A0C}" srcOrd="1" destOrd="0" parTransId="{62D8DB32-4911-47C3-AA63-C59A667E6D82}" sibTransId="{F2B7EFF3-C5EE-4F29-995A-DA677AB47E7A}"/>
    <dgm:cxn modelId="{03624E3B-4F87-4A75-B972-1CB85639C610}" type="presParOf" srcId="{4FF10ECE-4496-491F-8A13-D8B71F731000}" destId="{15640915-9B9A-46BE-8A55-9AE8B8766C08}" srcOrd="0" destOrd="0" presId="urn:microsoft.com/office/officeart/2005/8/layout/hProcess11"/>
    <dgm:cxn modelId="{B589578B-85E0-406A-A876-724ACC42BB4F}" type="presParOf" srcId="{4FF10ECE-4496-491F-8A13-D8B71F731000}" destId="{1AE4F447-78A0-435A-ADD2-A33D71190259}" srcOrd="1" destOrd="0" presId="urn:microsoft.com/office/officeart/2005/8/layout/hProcess11"/>
    <dgm:cxn modelId="{0C558BED-3866-4C02-8C11-37071AD57BF3}" type="presParOf" srcId="{1AE4F447-78A0-435A-ADD2-A33D71190259}" destId="{DA646315-3438-4ED3-BF03-4E7FB25386E7}" srcOrd="0" destOrd="0" presId="urn:microsoft.com/office/officeart/2005/8/layout/hProcess11"/>
    <dgm:cxn modelId="{CFECF523-BA3A-4430-852B-BC6FE801393D}" type="presParOf" srcId="{DA646315-3438-4ED3-BF03-4E7FB25386E7}" destId="{CFD738B4-2058-40A4-97C8-43B6BBF81A52}" srcOrd="0" destOrd="0" presId="urn:microsoft.com/office/officeart/2005/8/layout/hProcess11"/>
    <dgm:cxn modelId="{C188CF32-5E00-43B2-8683-852A5FABFA71}" type="presParOf" srcId="{DA646315-3438-4ED3-BF03-4E7FB25386E7}" destId="{6EBE2B06-455A-4557-AEBC-A85E6C20A9BD}" srcOrd="1" destOrd="0" presId="urn:microsoft.com/office/officeart/2005/8/layout/hProcess11"/>
    <dgm:cxn modelId="{0F870BD7-57E1-4E85-B068-9BAF43FBE63C}" type="presParOf" srcId="{DA646315-3438-4ED3-BF03-4E7FB25386E7}" destId="{29E11AD1-6006-410C-B7D9-B2EEBD9AE971}" srcOrd="2" destOrd="0" presId="urn:microsoft.com/office/officeart/2005/8/layout/hProcess11"/>
    <dgm:cxn modelId="{53B89E0B-5AF2-415F-AEDA-B5687BBB63AA}" type="presParOf" srcId="{1AE4F447-78A0-435A-ADD2-A33D71190259}" destId="{83B2A142-86DA-44C5-A8A5-2F3E7C679F92}" srcOrd="1" destOrd="0" presId="urn:microsoft.com/office/officeart/2005/8/layout/hProcess11"/>
    <dgm:cxn modelId="{B47F89C3-78A9-4914-A28D-400F87CF55D2}" type="presParOf" srcId="{1AE4F447-78A0-435A-ADD2-A33D71190259}" destId="{D9BCDDE5-B74C-495F-8088-316F0462E333}" srcOrd="2" destOrd="0" presId="urn:microsoft.com/office/officeart/2005/8/layout/hProcess11"/>
    <dgm:cxn modelId="{7D7F6236-17B2-4491-9BD6-177CD0C4F786}" type="presParOf" srcId="{D9BCDDE5-B74C-495F-8088-316F0462E333}" destId="{523F8576-E5B2-4A91-A2FB-4548800FE853}" srcOrd="0" destOrd="0" presId="urn:microsoft.com/office/officeart/2005/8/layout/hProcess11"/>
    <dgm:cxn modelId="{F5542B3B-0965-436E-B969-A5A72C96A07F}" type="presParOf" srcId="{D9BCDDE5-B74C-495F-8088-316F0462E333}" destId="{34AE5217-F3F4-4747-A6B7-D12E4E99EFD5}" srcOrd="1" destOrd="0" presId="urn:microsoft.com/office/officeart/2005/8/layout/hProcess11"/>
    <dgm:cxn modelId="{3136A33F-4BAE-4412-B6CB-98886E08FDD7}" type="presParOf" srcId="{D9BCDDE5-B74C-495F-8088-316F0462E333}" destId="{C4C4DC34-61BF-49CC-AB03-695C903C6050}" srcOrd="2" destOrd="0" presId="urn:microsoft.com/office/officeart/2005/8/layout/hProcess11"/>
    <dgm:cxn modelId="{2FC53D26-7F51-424D-86CB-547437EAF82B}" type="presParOf" srcId="{1AE4F447-78A0-435A-ADD2-A33D71190259}" destId="{EBAE4D1B-6291-46FC-B823-6A2A46BDB828}" srcOrd="3" destOrd="0" presId="urn:microsoft.com/office/officeart/2005/8/layout/hProcess11"/>
    <dgm:cxn modelId="{2E52EBDF-2BC6-46C6-8D06-D140CAD410EB}" type="presParOf" srcId="{1AE4F447-78A0-435A-ADD2-A33D71190259}" destId="{CE6BCEBD-6F8A-4C67-A873-515C619B7175}" srcOrd="4" destOrd="0" presId="urn:microsoft.com/office/officeart/2005/8/layout/hProcess11"/>
    <dgm:cxn modelId="{B0A8A4C7-70DC-4C4A-92CF-F9BF419A884A}" type="presParOf" srcId="{CE6BCEBD-6F8A-4C67-A873-515C619B7175}" destId="{E7BF8B27-D4A5-4D78-A192-84DDC778ED5D}" srcOrd="0" destOrd="0" presId="urn:microsoft.com/office/officeart/2005/8/layout/hProcess11"/>
    <dgm:cxn modelId="{0CAE5655-9ECD-4EEA-9561-6082F8385B9C}" type="presParOf" srcId="{CE6BCEBD-6F8A-4C67-A873-515C619B7175}" destId="{C63500ED-820E-4776-8605-AB764ACC29CB}" srcOrd="1" destOrd="0" presId="urn:microsoft.com/office/officeart/2005/8/layout/hProcess11"/>
    <dgm:cxn modelId="{91196E15-9D26-4A94-8444-1E121F1F84EC}" type="presParOf" srcId="{CE6BCEBD-6F8A-4C67-A873-515C619B7175}" destId="{1DA9ECC5-137E-442C-9CB1-DB80F7CD7566}" srcOrd="2" destOrd="0" presId="urn:microsoft.com/office/officeart/2005/8/layout/hProcess11"/>
    <dgm:cxn modelId="{48FCCEFC-88C0-4F69-A742-0202F59F91F3}" type="presParOf" srcId="{1AE4F447-78A0-435A-ADD2-A33D71190259}" destId="{67084D49-1F99-4762-9599-A61EC6E35C62}" srcOrd="5" destOrd="0" presId="urn:microsoft.com/office/officeart/2005/8/layout/hProcess11"/>
    <dgm:cxn modelId="{999AFD16-2DAC-44D3-89E0-0C2E413538D6}" type="presParOf" srcId="{1AE4F447-78A0-435A-ADD2-A33D71190259}" destId="{6CB9C239-AC22-448F-BA0E-904848506CE5}" srcOrd="6" destOrd="0" presId="urn:microsoft.com/office/officeart/2005/8/layout/hProcess11"/>
    <dgm:cxn modelId="{C4D17964-27CF-4CCD-8C70-FCADB3405DE8}" type="presParOf" srcId="{6CB9C239-AC22-448F-BA0E-904848506CE5}" destId="{006029CF-56F0-4051-B43F-61BF7C553A80}" srcOrd="0" destOrd="0" presId="urn:microsoft.com/office/officeart/2005/8/layout/hProcess11"/>
    <dgm:cxn modelId="{8AAE1BFE-8F79-4AD8-A186-BB232160F485}" type="presParOf" srcId="{6CB9C239-AC22-448F-BA0E-904848506CE5}" destId="{DCE41E96-6031-48BB-9811-1C2EB0101DA7}" srcOrd="1" destOrd="0" presId="urn:microsoft.com/office/officeart/2005/8/layout/hProcess11"/>
    <dgm:cxn modelId="{698886A9-3933-46C0-A2AE-C9A300A4BB0B}"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49"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Player completes level.</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Level complete menu displays and score is recorded.</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Player selects exit.</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04A6364A-6BDF-4758-A547-764211420816}">
      <dgm:prSet phldrT="[Text]"/>
      <dgm:spPr/>
      <dgm:t>
        <a:bodyPr/>
        <a:lstStyle/>
        <a:p>
          <a:r>
            <a:rPr lang="en-IE"/>
            <a:t>Player is sent to main menu.</a:t>
          </a:r>
        </a:p>
      </dgm:t>
    </dgm:pt>
    <dgm:pt modelId="{2987132A-2881-43D7-949F-92B4EF6277A9}" type="parTrans" cxnId="{74780ACA-D454-49DC-8797-CD2AAE54F30C}">
      <dgm:prSet/>
      <dgm:spPr/>
      <dgm:t>
        <a:bodyPr/>
        <a:lstStyle/>
        <a:p>
          <a:endParaRPr lang="en-IE"/>
        </a:p>
      </dgm:t>
    </dgm:pt>
    <dgm:pt modelId="{AA4E824B-6363-4613-B76F-859A66D9284E}" type="sibTrans" cxnId="{74780ACA-D454-49DC-8797-CD2AAE54F30C}">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4">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4"/>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4" custScaleX="125868" custScaleY="72500" custLinFactNeighborY="382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4" custScaleX="722451" custScaleY="670652" custLinFactY="-100000" custLinFactNeighborX="-5102" custLinFactNeighborY="-123399"/>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4" custScaleX="89125" custScaleY="87245">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4"/>
      <dgm:spPr/>
    </dgm:pt>
    <dgm:pt modelId="{1DA9ECC5-137E-442C-9CB1-DB80F7CD7566}" type="pres">
      <dgm:prSet presAssocID="{B0808A7D-4888-4AD3-A36E-0CBCF4A3976B}" presName="spaceA" presStyleCnt="0"/>
      <dgm:spPr/>
    </dgm:pt>
    <dgm:pt modelId="{67084D49-1F99-4762-9599-A61EC6E35C62}" type="pres">
      <dgm:prSet presAssocID="{039D373D-69C5-4219-AA37-9E58146206D8}" presName="space" presStyleCnt="0"/>
      <dgm:spPr/>
    </dgm:pt>
    <dgm:pt modelId="{6CB9C239-AC22-448F-BA0E-904848506CE5}" type="pres">
      <dgm:prSet presAssocID="{04A6364A-6BDF-4758-A547-764211420816}" presName="compositeB" presStyleCnt="0"/>
      <dgm:spPr/>
    </dgm:pt>
    <dgm:pt modelId="{006029CF-56F0-4051-B43F-61BF7C553A80}" type="pres">
      <dgm:prSet presAssocID="{04A6364A-6BDF-4758-A547-764211420816}" presName="textB" presStyleLbl="revTx" presStyleIdx="3" presStyleCnt="4" custScaleX="127583" custScaleY="47067">
        <dgm:presLayoutVars>
          <dgm:bulletEnabled val="1"/>
        </dgm:presLayoutVars>
      </dgm:prSet>
      <dgm:spPr/>
      <dgm:t>
        <a:bodyPr/>
        <a:lstStyle/>
        <a:p>
          <a:endParaRPr lang="en-IE"/>
        </a:p>
      </dgm:t>
    </dgm:pt>
    <dgm:pt modelId="{DCE41E96-6031-48BB-9811-1C2EB0101DA7}" type="pres">
      <dgm:prSet presAssocID="{04A6364A-6BDF-4758-A547-764211420816}" presName="circleB" presStyleLbl="node1" presStyleIdx="3" presStyleCnt="4" custScaleX="743311" custScaleY="710461" custLinFactY="-100000" custLinFactNeighborY="-139796"/>
      <dgm:spPr>
        <a:prstGeom prst="rect">
          <a:avLst/>
        </a:prstGeom>
        <a:blipFill rotWithShape="0">
          <a:blip xmlns:r="http://schemas.openxmlformats.org/officeDocument/2006/relationships" r:embed="rId2"/>
          <a:stretch>
            <a:fillRect/>
          </a:stretch>
        </a:blipFill>
      </dgm:spPr>
    </dgm:pt>
    <dgm:pt modelId="{7B4402BD-DFDD-4266-BC1D-A231268A636B}" type="pres">
      <dgm:prSet presAssocID="{04A6364A-6BDF-4758-A547-764211420816}" presName="spaceB" presStyleCnt="0"/>
      <dgm:spPr/>
    </dgm:pt>
  </dgm:ptLst>
  <dgm:cxnLst>
    <dgm:cxn modelId="{0A9D7C8C-F51B-4E9E-8B92-B963B943E015}" type="presOf" srcId="{61BF24F5-1679-4B26-AA86-A59D81215A0C}" destId="{523F8576-E5B2-4A91-A2FB-4548800FE853}" srcOrd="0" destOrd="0" presId="urn:microsoft.com/office/officeart/2005/8/layout/hProcess11"/>
    <dgm:cxn modelId="{CDF9E0C7-2EC3-4F17-B861-2072D7CCEC37}" type="presOf" srcId="{04A6364A-6BDF-4758-A547-764211420816}" destId="{006029CF-56F0-4051-B43F-61BF7C553A80}" srcOrd="0" destOrd="0" presId="urn:microsoft.com/office/officeart/2005/8/layout/hProcess11"/>
    <dgm:cxn modelId="{F7BE7F3E-477B-45EF-BF19-46E260554256}" type="presOf" srcId="{C2A0AB22-7238-4FE7-99A9-9C6084662CBA}" destId="{4FF10ECE-4496-491F-8A13-D8B71F731000}" srcOrd="0" destOrd="0" presId="urn:microsoft.com/office/officeart/2005/8/layout/hProcess11"/>
    <dgm:cxn modelId="{2ED6C937-1DFA-495B-ABF1-8AD9CCBC6E6A}" type="presOf" srcId="{6142780A-2D6A-4486-A0C4-FFCADE7F7DCE}" destId="{CFD738B4-2058-40A4-97C8-43B6BBF81A52}" srcOrd="0" destOrd="0" presId="urn:microsoft.com/office/officeart/2005/8/layout/hProcess11"/>
    <dgm:cxn modelId="{C65D44A0-515B-4F70-91B1-CF6B5E60CA68}" type="presOf" srcId="{B0808A7D-4888-4AD3-A36E-0CBCF4A3976B}" destId="{E7BF8B27-D4A5-4D78-A192-84DDC778ED5D}"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6CCF7AB7-78C3-4844-9E37-CC303F582E87}" srcId="{C2A0AB22-7238-4FE7-99A9-9C6084662CBA}" destId="{6142780A-2D6A-4486-A0C4-FFCADE7F7DCE}" srcOrd="0" destOrd="0" parTransId="{17717EA1-146B-4759-B9B7-8FE5D98B485A}" sibTransId="{944E8D8A-25D2-4367-AD60-61D241F05B57}"/>
    <dgm:cxn modelId="{74780ACA-D454-49DC-8797-CD2AAE54F30C}" srcId="{C2A0AB22-7238-4FE7-99A9-9C6084662CBA}" destId="{04A6364A-6BDF-4758-A547-764211420816}" srcOrd="3" destOrd="0" parTransId="{2987132A-2881-43D7-949F-92B4EF6277A9}" sibTransId="{AA4E824B-6363-4613-B76F-859A66D9284E}"/>
    <dgm:cxn modelId="{D305C048-8856-4189-8B62-3E79885BFCDD}" srcId="{C2A0AB22-7238-4FE7-99A9-9C6084662CBA}" destId="{61BF24F5-1679-4B26-AA86-A59D81215A0C}" srcOrd="1" destOrd="0" parTransId="{62D8DB32-4911-47C3-AA63-C59A667E6D82}" sibTransId="{F2B7EFF3-C5EE-4F29-995A-DA677AB47E7A}"/>
    <dgm:cxn modelId="{BE98FEC6-D5AB-4908-A748-70C6978F117D}" type="presParOf" srcId="{4FF10ECE-4496-491F-8A13-D8B71F731000}" destId="{15640915-9B9A-46BE-8A55-9AE8B8766C08}" srcOrd="0" destOrd="0" presId="urn:microsoft.com/office/officeart/2005/8/layout/hProcess11"/>
    <dgm:cxn modelId="{A7BFCD33-9A41-4EB3-ACC0-BEEA8EB830FD}" type="presParOf" srcId="{4FF10ECE-4496-491F-8A13-D8B71F731000}" destId="{1AE4F447-78A0-435A-ADD2-A33D71190259}" srcOrd="1" destOrd="0" presId="urn:microsoft.com/office/officeart/2005/8/layout/hProcess11"/>
    <dgm:cxn modelId="{00F18D6B-6E27-4B83-B042-1654A116B164}" type="presParOf" srcId="{1AE4F447-78A0-435A-ADD2-A33D71190259}" destId="{DA646315-3438-4ED3-BF03-4E7FB25386E7}" srcOrd="0" destOrd="0" presId="urn:microsoft.com/office/officeart/2005/8/layout/hProcess11"/>
    <dgm:cxn modelId="{8CB8B8B2-1777-4DA4-B088-30A4801D21B6}" type="presParOf" srcId="{DA646315-3438-4ED3-BF03-4E7FB25386E7}" destId="{CFD738B4-2058-40A4-97C8-43B6BBF81A52}" srcOrd="0" destOrd="0" presId="urn:microsoft.com/office/officeart/2005/8/layout/hProcess11"/>
    <dgm:cxn modelId="{97CD0DBE-B85E-4592-A220-5AA7F25F983C}" type="presParOf" srcId="{DA646315-3438-4ED3-BF03-4E7FB25386E7}" destId="{6EBE2B06-455A-4557-AEBC-A85E6C20A9BD}" srcOrd="1" destOrd="0" presId="urn:microsoft.com/office/officeart/2005/8/layout/hProcess11"/>
    <dgm:cxn modelId="{7B392AF2-83F5-4CE0-BA7F-753E266989FE}" type="presParOf" srcId="{DA646315-3438-4ED3-BF03-4E7FB25386E7}" destId="{29E11AD1-6006-410C-B7D9-B2EEBD9AE971}" srcOrd="2" destOrd="0" presId="urn:microsoft.com/office/officeart/2005/8/layout/hProcess11"/>
    <dgm:cxn modelId="{63CC070B-92F9-48A3-8C35-E3157C0F9C66}" type="presParOf" srcId="{1AE4F447-78A0-435A-ADD2-A33D71190259}" destId="{83B2A142-86DA-44C5-A8A5-2F3E7C679F92}" srcOrd="1" destOrd="0" presId="urn:microsoft.com/office/officeart/2005/8/layout/hProcess11"/>
    <dgm:cxn modelId="{F1427EBF-7A06-4C2D-9B1F-0C26FA74BA33}" type="presParOf" srcId="{1AE4F447-78A0-435A-ADD2-A33D71190259}" destId="{D9BCDDE5-B74C-495F-8088-316F0462E333}" srcOrd="2" destOrd="0" presId="urn:microsoft.com/office/officeart/2005/8/layout/hProcess11"/>
    <dgm:cxn modelId="{A251D8B3-1538-46F4-BA4C-783579371FA6}" type="presParOf" srcId="{D9BCDDE5-B74C-495F-8088-316F0462E333}" destId="{523F8576-E5B2-4A91-A2FB-4548800FE853}" srcOrd="0" destOrd="0" presId="urn:microsoft.com/office/officeart/2005/8/layout/hProcess11"/>
    <dgm:cxn modelId="{A86C69D0-A33D-40B5-9B2A-6124CE12428D}" type="presParOf" srcId="{D9BCDDE5-B74C-495F-8088-316F0462E333}" destId="{34AE5217-F3F4-4747-A6B7-D12E4E99EFD5}" srcOrd="1" destOrd="0" presId="urn:microsoft.com/office/officeart/2005/8/layout/hProcess11"/>
    <dgm:cxn modelId="{95C5EBF0-A6BE-4A8B-999E-EB44D4EB03E9}" type="presParOf" srcId="{D9BCDDE5-B74C-495F-8088-316F0462E333}" destId="{C4C4DC34-61BF-49CC-AB03-695C903C6050}" srcOrd="2" destOrd="0" presId="urn:microsoft.com/office/officeart/2005/8/layout/hProcess11"/>
    <dgm:cxn modelId="{86C33536-3CE2-4521-8957-B84D2BAEFCBA}" type="presParOf" srcId="{1AE4F447-78A0-435A-ADD2-A33D71190259}" destId="{EBAE4D1B-6291-46FC-B823-6A2A46BDB828}" srcOrd="3" destOrd="0" presId="urn:microsoft.com/office/officeart/2005/8/layout/hProcess11"/>
    <dgm:cxn modelId="{29DA3A86-C01F-441A-B311-51E610BDDF82}" type="presParOf" srcId="{1AE4F447-78A0-435A-ADD2-A33D71190259}" destId="{CE6BCEBD-6F8A-4C67-A873-515C619B7175}" srcOrd="4" destOrd="0" presId="urn:microsoft.com/office/officeart/2005/8/layout/hProcess11"/>
    <dgm:cxn modelId="{AC8325A4-4281-4918-BF04-14162FC3F9EE}" type="presParOf" srcId="{CE6BCEBD-6F8A-4C67-A873-515C619B7175}" destId="{E7BF8B27-D4A5-4D78-A192-84DDC778ED5D}" srcOrd="0" destOrd="0" presId="urn:microsoft.com/office/officeart/2005/8/layout/hProcess11"/>
    <dgm:cxn modelId="{8DD6D727-DD03-435A-B96A-5C92A276C90C}" type="presParOf" srcId="{CE6BCEBD-6F8A-4C67-A873-515C619B7175}" destId="{C63500ED-820E-4776-8605-AB764ACC29CB}" srcOrd="1" destOrd="0" presId="urn:microsoft.com/office/officeart/2005/8/layout/hProcess11"/>
    <dgm:cxn modelId="{B21EB1A0-47D2-43B9-9F05-646D4B64B451}" type="presParOf" srcId="{CE6BCEBD-6F8A-4C67-A873-515C619B7175}" destId="{1DA9ECC5-137E-442C-9CB1-DB80F7CD7566}" srcOrd="2" destOrd="0" presId="urn:microsoft.com/office/officeart/2005/8/layout/hProcess11"/>
    <dgm:cxn modelId="{464355C1-FB12-4C88-A4B4-2BC2928354E3}" type="presParOf" srcId="{1AE4F447-78A0-435A-ADD2-A33D71190259}" destId="{67084D49-1F99-4762-9599-A61EC6E35C62}" srcOrd="5" destOrd="0" presId="urn:microsoft.com/office/officeart/2005/8/layout/hProcess11"/>
    <dgm:cxn modelId="{5E01FF6E-80FE-49FF-9BDB-FFDDE24C7183}" type="presParOf" srcId="{1AE4F447-78A0-435A-ADD2-A33D71190259}" destId="{6CB9C239-AC22-448F-BA0E-904848506CE5}" srcOrd="6" destOrd="0" presId="urn:microsoft.com/office/officeart/2005/8/layout/hProcess11"/>
    <dgm:cxn modelId="{13CF084A-2B25-4DC5-A6F9-AB8B3FD75EF6}" type="presParOf" srcId="{6CB9C239-AC22-448F-BA0E-904848506CE5}" destId="{006029CF-56F0-4051-B43F-61BF7C553A80}" srcOrd="0" destOrd="0" presId="urn:microsoft.com/office/officeart/2005/8/layout/hProcess11"/>
    <dgm:cxn modelId="{2C45C4B0-5849-486F-9F34-5FC5C3A2239D}" type="presParOf" srcId="{6CB9C239-AC22-448F-BA0E-904848506CE5}" destId="{DCE41E96-6031-48BB-9811-1C2EB0101DA7}" srcOrd="1" destOrd="0" presId="urn:microsoft.com/office/officeart/2005/8/layout/hProcess11"/>
    <dgm:cxn modelId="{DD56D247-9D2F-41D6-A4E7-F452441DD60A}" type="presParOf" srcId="{6CB9C239-AC22-448F-BA0E-904848506CE5}" destId="{7B4402BD-DFDD-4266-BC1D-A231268A636B}" srcOrd="2" destOrd="0" presId="urn:microsoft.com/office/officeart/2005/8/layout/hProcess11"/>
  </dgm:cxnLst>
  <dgm:bg/>
  <dgm:whole/>
  <dgm:extLst>
    <a:ext uri="http://schemas.microsoft.com/office/drawing/2008/diagram">
      <dsp:dataModelExt xmlns:dsp="http://schemas.microsoft.com/office/drawing/2008/diagram" relId="rId154"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Music starts playing.</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Level ends or player dies.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Music stops playing.</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195CFF1C-3606-4B85-B783-245143D1B6BC}" type="presOf" srcId="{4A4FEF7B-DF61-4DE8-87D0-CBC089CB3DD7}" destId="{8CCEF6FA-0C25-4B04-964F-D9E7E2786E1F}" srcOrd="0" destOrd="0" presId="urn:microsoft.com/office/officeart/2005/8/layout/hProcess9"/>
    <dgm:cxn modelId="{27E07CE9-A117-4845-AD4B-BA725893DBCE}" type="presOf" srcId="{8A84585A-AB3C-4FB1-AF3C-A9C9C74D2F66}" destId="{810E9BF4-ED2B-49D9-9AE9-383102B60F9E}" srcOrd="0" destOrd="0" presId="urn:microsoft.com/office/officeart/2005/8/layout/hProcess9"/>
    <dgm:cxn modelId="{CB37C955-7786-4722-8104-F554897EF849}" type="presOf" srcId="{FAAF47EC-508C-4240-8973-1AECD4D00246}" destId="{C968C7FC-B97D-4875-A8E9-1D209A6DF563}" srcOrd="0" destOrd="0" presId="urn:microsoft.com/office/officeart/2005/8/layout/hProcess9"/>
    <dgm:cxn modelId="{4D2904C9-A5C9-4165-B890-AE2C325C524D}" type="presOf" srcId="{59AD2E16-CCDF-43F3-A055-EA496E3CE580}" destId="{ABCE6B58-F95B-4E32-9174-A30EAD30DBD9}"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DC9D319B-0AF1-486E-8851-2589B2E04B1D}" type="presOf" srcId="{3F2147FA-70E9-4440-B769-BE4670BC4A44}" destId="{CB1FCBEC-8C29-4B74-9FDC-4EA185307141}" srcOrd="0" destOrd="0" presId="urn:microsoft.com/office/officeart/2005/8/layout/hProcess9"/>
    <dgm:cxn modelId="{D2C8DEF2-7485-40FE-B58F-C7300ADF7E2B}" type="presParOf" srcId="{810E9BF4-ED2B-49D9-9AE9-383102B60F9E}" destId="{22A4C4FD-16DC-44F7-9322-D35F042BE44F}" srcOrd="0" destOrd="0" presId="urn:microsoft.com/office/officeart/2005/8/layout/hProcess9"/>
    <dgm:cxn modelId="{204A3B6D-4BE9-4A35-BA33-BD61AD4F1029}" type="presParOf" srcId="{810E9BF4-ED2B-49D9-9AE9-383102B60F9E}" destId="{EA732718-9ED3-44BE-ABAD-1A422328C3C3}" srcOrd="1" destOrd="0" presId="urn:microsoft.com/office/officeart/2005/8/layout/hProcess9"/>
    <dgm:cxn modelId="{E03FB8C9-C4D8-43A2-9462-67ADBDA4DB2B}" type="presParOf" srcId="{EA732718-9ED3-44BE-ABAD-1A422328C3C3}" destId="{C968C7FC-B97D-4875-A8E9-1D209A6DF563}" srcOrd="0" destOrd="0" presId="urn:microsoft.com/office/officeart/2005/8/layout/hProcess9"/>
    <dgm:cxn modelId="{034CF273-A64F-4215-9201-E1DF5458FC45}" type="presParOf" srcId="{EA732718-9ED3-44BE-ABAD-1A422328C3C3}" destId="{00E36BA2-4A93-4F80-AC32-A84438693915}" srcOrd="1" destOrd="0" presId="urn:microsoft.com/office/officeart/2005/8/layout/hProcess9"/>
    <dgm:cxn modelId="{5B1641A2-633E-4313-815D-890DF38ACC25}" type="presParOf" srcId="{EA732718-9ED3-44BE-ABAD-1A422328C3C3}" destId="{8CCEF6FA-0C25-4B04-964F-D9E7E2786E1F}" srcOrd="2" destOrd="0" presId="urn:microsoft.com/office/officeart/2005/8/layout/hProcess9"/>
    <dgm:cxn modelId="{4381C0FE-A84C-48E9-858A-9D9A0FDE27A9}" type="presParOf" srcId="{EA732718-9ED3-44BE-ABAD-1A422328C3C3}" destId="{B22A66D9-8531-4DFB-B2B0-5D9B8E249131}" srcOrd="3" destOrd="0" presId="urn:microsoft.com/office/officeart/2005/8/layout/hProcess9"/>
    <dgm:cxn modelId="{446B5024-BC36-48C6-BA25-908F0C6CD527}" type="presParOf" srcId="{EA732718-9ED3-44BE-ABAD-1A422328C3C3}" destId="{CB1FCBEC-8C29-4B74-9FDC-4EA185307141}" srcOrd="4" destOrd="0" presId="urn:microsoft.com/office/officeart/2005/8/layout/hProcess9"/>
    <dgm:cxn modelId="{BB7549BC-12B8-4EB1-AA93-E1C3620134BC}" type="presParOf" srcId="{EA732718-9ED3-44BE-ABAD-1A422328C3C3}" destId="{1DFA7491-6E08-4055-B74A-A792D57441E0}" srcOrd="5" destOrd="0" presId="urn:microsoft.com/office/officeart/2005/8/layout/hProcess9"/>
    <dgm:cxn modelId="{84A48215-C97F-43DD-9D83-F48280467F53}"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59"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Level starts.</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identifies objects visually.</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knows how to interact with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Player plays game successfully.</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27636974-CB62-447E-937B-11E898576CEB}" type="presOf" srcId="{59AD2E16-CCDF-43F3-A055-EA496E3CE580}" destId="{ABCE6B58-F95B-4E32-9174-A30EAD30DBD9}" srcOrd="0" destOrd="0" presId="urn:microsoft.com/office/officeart/2005/8/layout/hProcess9"/>
    <dgm:cxn modelId="{2A44CD38-E38B-40FD-9609-1C7301716EF5}" type="presOf" srcId="{8A84585A-AB3C-4FB1-AF3C-A9C9C74D2F66}" destId="{810E9BF4-ED2B-49D9-9AE9-383102B60F9E}" srcOrd="0" destOrd="0" presId="urn:microsoft.com/office/officeart/2005/8/layout/hProcess9"/>
    <dgm:cxn modelId="{CD1ADB3F-7657-4218-B047-49E0C01484FD}" type="presOf" srcId="{4A4FEF7B-DF61-4DE8-87D0-CBC089CB3DD7}" destId="{8CCEF6FA-0C25-4B04-964F-D9E7E2786E1F}"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4691EBFC-98AC-4DC0-84AF-1EE098FC4465}" srcId="{8A84585A-AB3C-4FB1-AF3C-A9C9C74D2F66}" destId="{59AD2E16-CCDF-43F3-A055-EA496E3CE580}" srcOrd="3" destOrd="0" parTransId="{7363C210-AC64-41DC-824E-73B481B96D51}" sibTransId="{84A6F6F2-F17C-4CA1-ABF1-8BE44C97D13E}"/>
    <dgm:cxn modelId="{6E83D0E0-A4DD-48B7-9C36-A14BE8D1F59E}" type="presOf" srcId="{3F2147FA-70E9-4440-B769-BE4670BC4A44}" destId="{CB1FCBEC-8C29-4B74-9FDC-4EA185307141}" srcOrd="0" destOrd="0" presId="urn:microsoft.com/office/officeart/2005/8/layout/hProcess9"/>
    <dgm:cxn modelId="{72FF56B0-62C5-4BF7-A678-2B67F4924B22}" type="presOf" srcId="{FAAF47EC-508C-4240-8973-1AECD4D00246}" destId="{C968C7FC-B97D-4875-A8E9-1D209A6DF563}" srcOrd="0" destOrd="0" presId="urn:microsoft.com/office/officeart/2005/8/layout/hProcess9"/>
    <dgm:cxn modelId="{7DD2696B-F143-4FCB-8C8E-152422740FB4}" srcId="{8A84585A-AB3C-4FB1-AF3C-A9C9C74D2F66}" destId="{3F2147FA-70E9-4440-B769-BE4670BC4A44}" srcOrd="2" destOrd="0" parTransId="{57D79C30-37C7-40CA-8ABB-720CACCD668D}" sibTransId="{41436F0F-2991-4EF1-91FB-A29047916567}"/>
    <dgm:cxn modelId="{3ED4AC1D-9F9F-42A8-8EDC-830D62070998}" srcId="{8A84585A-AB3C-4FB1-AF3C-A9C9C74D2F66}" destId="{4A4FEF7B-DF61-4DE8-87D0-CBC089CB3DD7}" srcOrd="1" destOrd="0" parTransId="{79949FC5-6689-462F-BDC3-A6A14E25496B}" sibTransId="{E098F1E9-C0E7-44AC-9942-174455C8BBEF}"/>
    <dgm:cxn modelId="{1366768D-6855-4B4E-9775-6F4881BC6713}" type="presParOf" srcId="{810E9BF4-ED2B-49D9-9AE9-383102B60F9E}" destId="{22A4C4FD-16DC-44F7-9322-D35F042BE44F}" srcOrd="0" destOrd="0" presId="urn:microsoft.com/office/officeart/2005/8/layout/hProcess9"/>
    <dgm:cxn modelId="{6BC099C9-5B7D-4917-BC1E-FD1052770F1A}" type="presParOf" srcId="{810E9BF4-ED2B-49D9-9AE9-383102B60F9E}" destId="{EA732718-9ED3-44BE-ABAD-1A422328C3C3}" srcOrd="1" destOrd="0" presId="urn:microsoft.com/office/officeart/2005/8/layout/hProcess9"/>
    <dgm:cxn modelId="{42FD158C-D7BE-4420-A0AE-92B25BE446A4}" type="presParOf" srcId="{EA732718-9ED3-44BE-ABAD-1A422328C3C3}" destId="{C968C7FC-B97D-4875-A8E9-1D209A6DF563}" srcOrd="0" destOrd="0" presId="urn:microsoft.com/office/officeart/2005/8/layout/hProcess9"/>
    <dgm:cxn modelId="{8FB61771-F672-4C3D-BC95-C9F8CD5F6F34}" type="presParOf" srcId="{EA732718-9ED3-44BE-ABAD-1A422328C3C3}" destId="{00E36BA2-4A93-4F80-AC32-A84438693915}" srcOrd="1" destOrd="0" presId="urn:microsoft.com/office/officeart/2005/8/layout/hProcess9"/>
    <dgm:cxn modelId="{084AC2E0-40D3-42E7-B46B-A7B8613E0479}" type="presParOf" srcId="{EA732718-9ED3-44BE-ABAD-1A422328C3C3}" destId="{8CCEF6FA-0C25-4B04-964F-D9E7E2786E1F}" srcOrd="2" destOrd="0" presId="urn:microsoft.com/office/officeart/2005/8/layout/hProcess9"/>
    <dgm:cxn modelId="{718CF219-5933-4512-9283-B17392F95CC5}" type="presParOf" srcId="{EA732718-9ED3-44BE-ABAD-1A422328C3C3}" destId="{B22A66D9-8531-4DFB-B2B0-5D9B8E249131}" srcOrd="3" destOrd="0" presId="urn:microsoft.com/office/officeart/2005/8/layout/hProcess9"/>
    <dgm:cxn modelId="{141D2FF6-A1F1-49B5-927D-AA3E75F1F655}" type="presParOf" srcId="{EA732718-9ED3-44BE-ABAD-1A422328C3C3}" destId="{CB1FCBEC-8C29-4B74-9FDC-4EA185307141}" srcOrd="4" destOrd="0" presId="urn:microsoft.com/office/officeart/2005/8/layout/hProcess9"/>
    <dgm:cxn modelId="{EFC533B7-FABE-4D27-8E68-AD6D9ECCD9CD}" type="presParOf" srcId="{EA732718-9ED3-44BE-ABAD-1A422328C3C3}" destId="{1DFA7491-6E08-4055-B74A-A792D57441E0}" srcOrd="5" destOrd="0" presId="urn:microsoft.com/office/officeart/2005/8/layout/hProcess9"/>
    <dgm:cxn modelId="{1CD92C02-FAA7-41C8-A886-132F3E7183A7}"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F65FCEF-C79F-4FEA-9707-895760DBC71A}" type="doc">
      <dgm:prSet loTypeId="urn:microsoft.com/office/officeart/2005/8/layout/hProcess11" loCatId="process" qsTypeId="urn:microsoft.com/office/officeart/2005/8/quickstyle/simple1" qsCatId="simple" csTypeId="urn:microsoft.com/office/officeart/2005/8/colors/accent1_2" csCatId="accent1" phldr="1"/>
      <dgm:spPr/>
    </dgm:pt>
    <dgm:pt modelId="{F9B3A0A2-63D0-4202-850F-538E101C79D3}">
      <dgm:prSet phldrT="[Text]"/>
      <dgm:spPr/>
      <dgm:t>
        <a:bodyPr/>
        <a:lstStyle/>
        <a:p>
          <a:r>
            <a:rPr lang="en-IE"/>
            <a:t>Developer implements Box2D</a:t>
          </a:r>
        </a:p>
      </dgm:t>
    </dgm:pt>
    <dgm:pt modelId="{BF76678B-15EE-493B-B7BA-35D149BE9E2F}" type="parTrans" cxnId="{51FDB0B4-1A9F-494F-A185-B263439F5EDD}">
      <dgm:prSet/>
      <dgm:spPr/>
      <dgm:t>
        <a:bodyPr/>
        <a:lstStyle/>
        <a:p>
          <a:endParaRPr lang="en-IE"/>
        </a:p>
      </dgm:t>
    </dgm:pt>
    <dgm:pt modelId="{7F2F13A9-F6D2-42D0-9930-AF4AC12D965F}" type="sibTrans" cxnId="{51FDB0B4-1A9F-494F-A185-B263439F5EDD}">
      <dgm:prSet/>
      <dgm:spPr/>
      <dgm:t>
        <a:bodyPr/>
        <a:lstStyle/>
        <a:p>
          <a:endParaRPr lang="en-IE"/>
        </a:p>
      </dgm:t>
    </dgm:pt>
    <dgm:pt modelId="{DDB020CC-4190-420C-86D6-B1D54B33D6CE}">
      <dgm:prSet phldrT="[Text]"/>
      <dgm:spPr/>
      <dgm:t>
        <a:bodyPr/>
        <a:lstStyle/>
        <a:p>
          <a:r>
            <a:rPr lang="en-IE"/>
            <a:t>Developer saves a lot of time on implementing physics.</a:t>
          </a:r>
        </a:p>
      </dgm:t>
    </dgm:pt>
    <dgm:pt modelId="{149C33CA-7971-41E0-839A-087129998DB1}" type="parTrans" cxnId="{966864AD-A315-4297-9441-589E65B91C8F}">
      <dgm:prSet/>
      <dgm:spPr/>
      <dgm:t>
        <a:bodyPr/>
        <a:lstStyle/>
        <a:p>
          <a:endParaRPr lang="en-IE"/>
        </a:p>
      </dgm:t>
    </dgm:pt>
    <dgm:pt modelId="{E2DFE5AD-FA64-4490-8A72-7A9AD581A4A9}" type="sibTrans" cxnId="{966864AD-A315-4297-9441-589E65B91C8F}">
      <dgm:prSet/>
      <dgm:spPr/>
      <dgm:t>
        <a:bodyPr/>
        <a:lstStyle/>
        <a:p>
          <a:endParaRPr lang="en-IE"/>
        </a:p>
      </dgm:t>
    </dgm:pt>
    <dgm:pt modelId="{87ADC564-B887-4FB2-9F68-86DA605F5D80}">
      <dgm:prSet phldrT="[Text]"/>
      <dgm:spPr/>
      <dgm:t>
        <a:bodyPr/>
        <a:lstStyle/>
        <a:p>
          <a:r>
            <a:rPr lang="en-IE"/>
            <a:t>Developer is happy.</a:t>
          </a:r>
        </a:p>
      </dgm:t>
    </dgm:pt>
    <dgm:pt modelId="{6EE802C6-2A73-4A31-BD7A-EEDE73C01967}" type="parTrans" cxnId="{E98FBB6E-1720-4C6C-AF30-C24B4EBB7CC3}">
      <dgm:prSet/>
      <dgm:spPr/>
      <dgm:t>
        <a:bodyPr/>
        <a:lstStyle/>
        <a:p>
          <a:endParaRPr lang="en-IE"/>
        </a:p>
      </dgm:t>
    </dgm:pt>
    <dgm:pt modelId="{18F7718D-9985-41F3-8F01-A5C1138AF4C0}" type="sibTrans" cxnId="{E98FBB6E-1720-4C6C-AF30-C24B4EBB7CC3}">
      <dgm:prSet/>
      <dgm:spPr/>
      <dgm:t>
        <a:bodyPr/>
        <a:lstStyle/>
        <a:p>
          <a:endParaRPr lang="en-IE"/>
        </a:p>
      </dgm:t>
    </dgm:pt>
    <dgm:pt modelId="{D4BA6CC2-5EA7-4869-8FE1-6946B2488F67}" type="pres">
      <dgm:prSet presAssocID="{1F65FCEF-C79F-4FEA-9707-895760DBC71A}" presName="Name0" presStyleCnt="0">
        <dgm:presLayoutVars>
          <dgm:dir/>
          <dgm:resizeHandles val="exact"/>
        </dgm:presLayoutVars>
      </dgm:prSet>
      <dgm:spPr/>
    </dgm:pt>
    <dgm:pt modelId="{6C9A9609-38AA-4A26-B4EF-88F92D116C99}" type="pres">
      <dgm:prSet presAssocID="{1F65FCEF-C79F-4FEA-9707-895760DBC71A}" presName="arrow" presStyleLbl="bgShp" presStyleIdx="0" presStyleCnt="1"/>
      <dgm:spPr/>
    </dgm:pt>
    <dgm:pt modelId="{7A51E473-19CE-4C33-B139-6EE5AF5EF0B6}" type="pres">
      <dgm:prSet presAssocID="{1F65FCEF-C79F-4FEA-9707-895760DBC71A}" presName="points" presStyleCnt="0"/>
      <dgm:spPr/>
    </dgm:pt>
    <dgm:pt modelId="{2CCCC794-5F02-4099-97E8-FDE29DEA4DEF}" type="pres">
      <dgm:prSet presAssocID="{F9B3A0A2-63D0-4202-850F-538E101C79D3}" presName="compositeA" presStyleCnt="0"/>
      <dgm:spPr/>
    </dgm:pt>
    <dgm:pt modelId="{D4709105-2B70-41EA-9E1A-7754E30CA8A1}" type="pres">
      <dgm:prSet presAssocID="{F9B3A0A2-63D0-4202-850F-538E101C79D3}" presName="textA" presStyleLbl="revTx" presStyleIdx="0" presStyleCnt="3">
        <dgm:presLayoutVars>
          <dgm:bulletEnabled val="1"/>
        </dgm:presLayoutVars>
      </dgm:prSet>
      <dgm:spPr/>
      <dgm:t>
        <a:bodyPr/>
        <a:lstStyle/>
        <a:p>
          <a:endParaRPr lang="en-IE"/>
        </a:p>
      </dgm:t>
    </dgm:pt>
    <dgm:pt modelId="{022E6DD3-63F1-447C-A214-49E7489EABC3}" type="pres">
      <dgm:prSet presAssocID="{F9B3A0A2-63D0-4202-850F-538E101C79D3}" presName="circleA" presStyleLbl="node1" presStyleIdx="0" presStyleCnt="3"/>
      <dgm:spPr/>
    </dgm:pt>
    <dgm:pt modelId="{EAB3B692-3586-4D7D-9A4E-91F66CB47BB5}" type="pres">
      <dgm:prSet presAssocID="{F9B3A0A2-63D0-4202-850F-538E101C79D3}" presName="spaceA" presStyleCnt="0"/>
      <dgm:spPr/>
    </dgm:pt>
    <dgm:pt modelId="{01C6860B-BD56-4091-8AC5-A7E94C8E41CF}" type="pres">
      <dgm:prSet presAssocID="{7F2F13A9-F6D2-42D0-9930-AF4AC12D965F}" presName="space" presStyleCnt="0"/>
      <dgm:spPr/>
    </dgm:pt>
    <dgm:pt modelId="{EC71BADF-4D7B-4CD3-9250-54D545F694C1}" type="pres">
      <dgm:prSet presAssocID="{DDB020CC-4190-420C-86D6-B1D54B33D6CE}" presName="compositeB" presStyleCnt="0"/>
      <dgm:spPr/>
    </dgm:pt>
    <dgm:pt modelId="{68FDEBE6-48E2-4736-9357-FA43FB9455B9}" type="pres">
      <dgm:prSet presAssocID="{DDB020CC-4190-420C-86D6-B1D54B33D6CE}" presName="textB" presStyleLbl="revTx" presStyleIdx="1" presStyleCnt="3">
        <dgm:presLayoutVars>
          <dgm:bulletEnabled val="1"/>
        </dgm:presLayoutVars>
      </dgm:prSet>
      <dgm:spPr/>
      <dgm:t>
        <a:bodyPr/>
        <a:lstStyle/>
        <a:p>
          <a:endParaRPr lang="en-IE"/>
        </a:p>
      </dgm:t>
    </dgm:pt>
    <dgm:pt modelId="{55365C21-16C0-44FD-B6EB-2C3411B49597}" type="pres">
      <dgm:prSet presAssocID="{DDB020CC-4190-420C-86D6-B1D54B33D6CE}" presName="circleB" presStyleLbl="node1" presStyleIdx="1" presStyleCnt="3"/>
      <dgm:spPr/>
    </dgm:pt>
    <dgm:pt modelId="{39BC4047-9F26-4830-9728-844670070E68}" type="pres">
      <dgm:prSet presAssocID="{DDB020CC-4190-420C-86D6-B1D54B33D6CE}" presName="spaceB" presStyleCnt="0"/>
      <dgm:spPr/>
    </dgm:pt>
    <dgm:pt modelId="{A6F3E97A-F066-4F7E-B30B-40E96C009834}" type="pres">
      <dgm:prSet presAssocID="{E2DFE5AD-FA64-4490-8A72-7A9AD581A4A9}" presName="space" presStyleCnt="0"/>
      <dgm:spPr/>
    </dgm:pt>
    <dgm:pt modelId="{7AD63E1F-3A8D-4B7F-8EE0-C6C782642CD3}" type="pres">
      <dgm:prSet presAssocID="{87ADC564-B887-4FB2-9F68-86DA605F5D80}" presName="compositeA" presStyleCnt="0"/>
      <dgm:spPr/>
    </dgm:pt>
    <dgm:pt modelId="{05A46042-60EE-4703-8A2C-5FE413883C21}" type="pres">
      <dgm:prSet presAssocID="{87ADC564-B887-4FB2-9F68-86DA605F5D80}" presName="textA" presStyleLbl="revTx" presStyleIdx="2" presStyleCnt="3">
        <dgm:presLayoutVars>
          <dgm:bulletEnabled val="1"/>
        </dgm:presLayoutVars>
      </dgm:prSet>
      <dgm:spPr/>
      <dgm:t>
        <a:bodyPr/>
        <a:lstStyle/>
        <a:p>
          <a:endParaRPr lang="en-IE"/>
        </a:p>
      </dgm:t>
    </dgm:pt>
    <dgm:pt modelId="{B4E2AE88-2A47-498B-BDEF-11B42F814C64}" type="pres">
      <dgm:prSet presAssocID="{87ADC564-B887-4FB2-9F68-86DA605F5D80}" presName="circleA" presStyleLbl="node1" presStyleIdx="2" presStyleCnt="3" custScaleX="628295" custScaleY="604167" custLinFactY="75596" custLinFactNeighborX="5952" custLinFactNeighborY="100000"/>
      <dgm:spPr>
        <a:prstGeom prst="snip2SameRect">
          <a:avLst/>
        </a:prstGeom>
        <a:blipFill rotWithShape="0">
          <a:blip xmlns:r="http://schemas.openxmlformats.org/officeDocument/2006/relationships" r:embed="rId1"/>
          <a:stretch>
            <a:fillRect/>
          </a:stretch>
        </a:blipFill>
      </dgm:spPr>
    </dgm:pt>
    <dgm:pt modelId="{6BB83C08-A3D9-4432-8F48-D90D84B2983A}" type="pres">
      <dgm:prSet presAssocID="{87ADC564-B887-4FB2-9F68-86DA605F5D80}" presName="spaceA" presStyleCnt="0"/>
      <dgm:spPr/>
    </dgm:pt>
  </dgm:ptLst>
  <dgm:cxnLst>
    <dgm:cxn modelId="{966864AD-A315-4297-9441-589E65B91C8F}" srcId="{1F65FCEF-C79F-4FEA-9707-895760DBC71A}" destId="{DDB020CC-4190-420C-86D6-B1D54B33D6CE}" srcOrd="1" destOrd="0" parTransId="{149C33CA-7971-41E0-839A-087129998DB1}" sibTransId="{E2DFE5AD-FA64-4490-8A72-7A9AD581A4A9}"/>
    <dgm:cxn modelId="{7484B731-A3C0-4F47-AA56-BA3C3948AC97}" type="presOf" srcId="{87ADC564-B887-4FB2-9F68-86DA605F5D80}" destId="{05A46042-60EE-4703-8A2C-5FE413883C21}" srcOrd="0" destOrd="0" presId="urn:microsoft.com/office/officeart/2005/8/layout/hProcess11"/>
    <dgm:cxn modelId="{E8C6609C-085E-475C-B5D5-6B7D6FCD24AB}" type="presOf" srcId="{DDB020CC-4190-420C-86D6-B1D54B33D6CE}" destId="{68FDEBE6-48E2-4736-9357-FA43FB9455B9}" srcOrd="0" destOrd="0" presId="urn:microsoft.com/office/officeart/2005/8/layout/hProcess11"/>
    <dgm:cxn modelId="{51FDB0B4-1A9F-494F-A185-B263439F5EDD}" srcId="{1F65FCEF-C79F-4FEA-9707-895760DBC71A}" destId="{F9B3A0A2-63D0-4202-850F-538E101C79D3}" srcOrd="0" destOrd="0" parTransId="{BF76678B-15EE-493B-B7BA-35D149BE9E2F}" sibTransId="{7F2F13A9-F6D2-42D0-9930-AF4AC12D965F}"/>
    <dgm:cxn modelId="{1490FE75-77D4-446F-9CEF-F9C4356E52F0}" type="presOf" srcId="{1F65FCEF-C79F-4FEA-9707-895760DBC71A}" destId="{D4BA6CC2-5EA7-4869-8FE1-6946B2488F67}" srcOrd="0" destOrd="0" presId="urn:microsoft.com/office/officeart/2005/8/layout/hProcess11"/>
    <dgm:cxn modelId="{B6578976-19FD-4556-A701-05703DF3B9D0}" type="presOf" srcId="{F9B3A0A2-63D0-4202-850F-538E101C79D3}" destId="{D4709105-2B70-41EA-9E1A-7754E30CA8A1}" srcOrd="0" destOrd="0" presId="urn:microsoft.com/office/officeart/2005/8/layout/hProcess11"/>
    <dgm:cxn modelId="{E98FBB6E-1720-4C6C-AF30-C24B4EBB7CC3}" srcId="{1F65FCEF-C79F-4FEA-9707-895760DBC71A}" destId="{87ADC564-B887-4FB2-9F68-86DA605F5D80}" srcOrd="2" destOrd="0" parTransId="{6EE802C6-2A73-4A31-BD7A-EEDE73C01967}" sibTransId="{18F7718D-9985-41F3-8F01-A5C1138AF4C0}"/>
    <dgm:cxn modelId="{30E48FB1-2457-4F9A-97D5-126CBE5F2666}" type="presParOf" srcId="{D4BA6CC2-5EA7-4869-8FE1-6946B2488F67}" destId="{6C9A9609-38AA-4A26-B4EF-88F92D116C99}" srcOrd="0" destOrd="0" presId="urn:microsoft.com/office/officeart/2005/8/layout/hProcess11"/>
    <dgm:cxn modelId="{ABDBB190-8804-4E7A-B19D-82C6C2AD8C26}" type="presParOf" srcId="{D4BA6CC2-5EA7-4869-8FE1-6946B2488F67}" destId="{7A51E473-19CE-4C33-B139-6EE5AF5EF0B6}" srcOrd="1" destOrd="0" presId="urn:microsoft.com/office/officeart/2005/8/layout/hProcess11"/>
    <dgm:cxn modelId="{7A65E107-1CB6-4CDD-9EA3-05DBE4577C0F}" type="presParOf" srcId="{7A51E473-19CE-4C33-B139-6EE5AF5EF0B6}" destId="{2CCCC794-5F02-4099-97E8-FDE29DEA4DEF}" srcOrd="0" destOrd="0" presId="urn:microsoft.com/office/officeart/2005/8/layout/hProcess11"/>
    <dgm:cxn modelId="{DED5D52A-4AFE-4CBB-B3BB-B3EF0C405D97}" type="presParOf" srcId="{2CCCC794-5F02-4099-97E8-FDE29DEA4DEF}" destId="{D4709105-2B70-41EA-9E1A-7754E30CA8A1}" srcOrd="0" destOrd="0" presId="urn:microsoft.com/office/officeart/2005/8/layout/hProcess11"/>
    <dgm:cxn modelId="{3B0E4DD1-8207-4BC6-86BE-B67C20C7657F}" type="presParOf" srcId="{2CCCC794-5F02-4099-97E8-FDE29DEA4DEF}" destId="{022E6DD3-63F1-447C-A214-49E7489EABC3}" srcOrd="1" destOrd="0" presId="urn:microsoft.com/office/officeart/2005/8/layout/hProcess11"/>
    <dgm:cxn modelId="{3A31B300-B643-4654-B9F0-60F209C57510}" type="presParOf" srcId="{2CCCC794-5F02-4099-97E8-FDE29DEA4DEF}" destId="{EAB3B692-3586-4D7D-9A4E-91F66CB47BB5}" srcOrd="2" destOrd="0" presId="urn:microsoft.com/office/officeart/2005/8/layout/hProcess11"/>
    <dgm:cxn modelId="{0932A328-0308-49F3-A825-E16F41A74BF4}" type="presParOf" srcId="{7A51E473-19CE-4C33-B139-6EE5AF5EF0B6}" destId="{01C6860B-BD56-4091-8AC5-A7E94C8E41CF}" srcOrd="1" destOrd="0" presId="urn:microsoft.com/office/officeart/2005/8/layout/hProcess11"/>
    <dgm:cxn modelId="{2C6E3DD9-52DB-4BD8-B638-CEBC9657FDDB}" type="presParOf" srcId="{7A51E473-19CE-4C33-B139-6EE5AF5EF0B6}" destId="{EC71BADF-4D7B-4CD3-9250-54D545F694C1}" srcOrd="2" destOrd="0" presId="urn:microsoft.com/office/officeart/2005/8/layout/hProcess11"/>
    <dgm:cxn modelId="{AE061C10-3DB2-48C8-9C36-681D51935929}" type="presParOf" srcId="{EC71BADF-4D7B-4CD3-9250-54D545F694C1}" destId="{68FDEBE6-48E2-4736-9357-FA43FB9455B9}" srcOrd="0" destOrd="0" presId="urn:microsoft.com/office/officeart/2005/8/layout/hProcess11"/>
    <dgm:cxn modelId="{E3C40306-75DA-4BA4-B669-DCDD9BBF99BD}" type="presParOf" srcId="{EC71BADF-4D7B-4CD3-9250-54D545F694C1}" destId="{55365C21-16C0-44FD-B6EB-2C3411B49597}" srcOrd="1" destOrd="0" presId="urn:microsoft.com/office/officeart/2005/8/layout/hProcess11"/>
    <dgm:cxn modelId="{CB53D609-95BC-4231-A2B4-0052E08D950F}" type="presParOf" srcId="{EC71BADF-4D7B-4CD3-9250-54D545F694C1}" destId="{39BC4047-9F26-4830-9728-844670070E68}" srcOrd="2" destOrd="0" presId="urn:microsoft.com/office/officeart/2005/8/layout/hProcess11"/>
    <dgm:cxn modelId="{042FE759-7D1F-4C36-909A-600DCBE2D872}" type="presParOf" srcId="{7A51E473-19CE-4C33-B139-6EE5AF5EF0B6}" destId="{A6F3E97A-F066-4F7E-B30B-40E96C009834}" srcOrd="3" destOrd="0" presId="urn:microsoft.com/office/officeart/2005/8/layout/hProcess11"/>
    <dgm:cxn modelId="{D578CF42-3A38-41F3-9F7F-7407ED5EA394}" type="presParOf" srcId="{7A51E473-19CE-4C33-B139-6EE5AF5EF0B6}" destId="{7AD63E1F-3A8D-4B7F-8EE0-C6C782642CD3}" srcOrd="4" destOrd="0" presId="urn:microsoft.com/office/officeart/2005/8/layout/hProcess11"/>
    <dgm:cxn modelId="{63BA66AD-178B-494C-AE24-99FB2759C629}" type="presParOf" srcId="{7AD63E1F-3A8D-4B7F-8EE0-C6C782642CD3}" destId="{05A46042-60EE-4703-8A2C-5FE413883C21}" srcOrd="0" destOrd="0" presId="urn:microsoft.com/office/officeart/2005/8/layout/hProcess11"/>
    <dgm:cxn modelId="{AC020D1F-FD21-4818-B5A6-A2177044621B}" type="presParOf" srcId="{7AD63E1F-3A8D-4B7F-8EE0-C6C782642CD3}" destId="{B4E2AE88-2A47-498B-BDEF-11B42F814C64}" srcOrd="1" destOrd="0" presId="urn:microsoft.com/office/officeart/2005/8/layout/hProcess11"/>
    <dgm:cxn modelId="{234E7C24-336D-46E5-97E5-39C41EF01468}" type="presParOf" srcId="{7AD63E1F-3A8D-4B7F-8EE0-C6C782642CD3}" destId="{6BB83C08-A3D9-4432-8F48-D90D84B2983A}" srcOrd="2" destOrd="0" presId="urn:microsoft.com/office/officeart/2005/8/layout/hProcess1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stands too close.</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Notification displays informing player to step back.</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Player moves back.</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Notification disappears.</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4">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4">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4">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4">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C104C0FA-9500-495A-8F5B-52BEC90CD722}" type="presOf" srcId="{4A4FEF7B-DF61-4DE8-87D0-CBC089CB3DD7}" destId="{8CCEF6FA-0C25-4B04-964F-D9E7E2786E1F}"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BA09A754-5665-482C-9367-27F4DCAD54E0}" type="presOf" srcId="{8A84585A-AB3C-4FB1-AF3C-A9C9C74D2F66}" destId="{810E9BF4-ED2B-49D9-9AE9-383102B60F9E}" srcOrd="0" destOrd="0" presId="urn:microsoft.com/office/officeart/2005/8/layout/hProcess9"/>
    <dgm:cxn modelId="{0FBF7152-16EE-484C-AC68-CA95CAC22F79}" type="presOf" srcId="{59AD2E16-CCDF-43F3-A055-EA496E3CE580}" destId="{ABCE6B58-F95B-4E32-9174-A30EAD30DBD9}" srcOrd="0" destOrd="0" presId="urn:microsoft.com/office/officeart/2005/8/layout/hProcess9"/>
    <dgm:cxn modelId="{F59AE23E-7FDC-436D-A0A3-7947197612A5}" type="presOf" srcId="{FAAF47EC-508C-4240-8973-1AECD4D00246}" destId="{C968C7FC-B97D-4875-A8E9-1D209A6DF563}" srcOrd="0" destOrd="0" presId="urn:microsoft.com/office/officeart/2005/8/layout/hProcess9"/>
    <dgm:cxn modelId="{9459142A-1EF3-4112-A699-C299EDFC3B09}" type="presOf" srcId="{3F2147FA-70E9-4440-B769-BE4670BC4A44}" destId="{CB1FCBEC-8C29-4B74-9FDC-4EA185307141}"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0857E9C4-17FE-4E70-A970-929AD6E71A9F}" type="presParOf" srcId="{810E9BF4-ED2B-49D9-9AE9-383102B60F9E}" destId="{22A4C4FD-16DC-44F7-9322-D35F042BE44F}" srcOrd="0" destOrd="0" presId="urn:microsoft.com/office/officeart/2005/8/layout/hProcess9"/>
    <dgm:cxn modelId="{A6A387A1-607C-453B-89C0-ABCAEEE45182}" type="presParOf" srcId="{810E9BF4-ED2B-49D9-9AE9-383102B60F9E}" destId="{EA732718-9ED3-44BE-ABAD-1A422328C3C3}" srcOrd="1" destOrd="0" presId="urn:microsoft.com/office/officeart/2005/8/layout/hProcess9"/>
    <dgm:cxn modelId="{89B855A9-FA5B-402B-A2CA-4362E354A2BA}" type="presParOf" srcId="{EA732718-9ED3-44BE-ABAD-1A422328C3C3}" destId="{C968C7FC-B97D-4875-A8E9-1D209A6DF563}" srcOrd="0" destOrd="0" presId="urn:microsoft.com/office/officeart/2005/8/layout/hProcess9"/>
    <dgm:cxn modelId="{303853EF-4563-4841-9E58-F4BC42923E97}" type="presParOf" srcId="{EA732718-9ED3-44BE-ABAD-1A422328C3C3}" destId="{00E36BA2-4A93-4F80-AC32-A84438693915}" srcOrd="1" destOrd="0" presId="urn:microsoft.com/office/officeart/2005/8/layout/hProcess9"/>
    <dgm:cxn modelId="{BA4F3D52-3EB1-46E6-8B76-8A68F1A492FB}" type="presParOf" srcId="{EA732718-9ED3-44BE-ABAD-1A422328C3C3}" destId="{8CCEF6FA-0C25-4B04-964F-D9E7E2786E1F}" srcOrd="2" destOrd="0" presId="urn:microsoft.com/office/officeart/2005/8/layout/hProcess9"/>
    <dgm:cxn modelId="{37397645-2D45-4496-8B4E-A9A804125032}" type="presParOf" srcId="{EA732718-9ED3-44BE-ABAD-1A422328C3C3}" destId="{B22A66D9-8531-4DFB-B2B0-5D9B8E249131}" srcOrd="3" destOrd="0" presId="urn:microsoft.com/office/officeart/2005/8/layout/hProcess9"/>
    <dgm:cxn modelId="{23DA58AB-5F02-483A-AEFB-106FEBAA700F}" type="presParOf" srcId="{EA732718-9ED3-44BE-ABAD-1A422328C3C3}" destId="{CB1FCBEC-8C29-4B74-9FDC-4EA185307141}" srcOrd="4" destOrd="0" presId="urn:microsoft.com/office/officeart/2005/8/layout/hProcess9"/>
    <dgm:cxn modelId="{02519C18-2C29-4B37-979C-23C0B20DA088}" type="presParOf" srcId="{EA732718-9ED3-44BE-ABAD-1A422328C3C3}" destId="{1DFA7491-6E08-4055-B74A-A792D57441E0}" srcOrd="5" destOrd="0" presId="urn:microsoft.com/office/officeart/2005/8/layout/hProcess9"/>
    <dgm:cxn modelId="{150934EB-6147-4129-BAFC-4002EF8C4D21}" type="presParOf" srcId="{EA732718-9ED3-44BE-ABAD-1A422328C3C3}" destId="{ABCE6B58-F95B-4E32-9174-A30EAD30DBD9}" srcOrd="6" destOrd="0" presId="urn:microsoft.com/office/officeart/2005/8/layout/hProcess9"/>
  </dgm:cxnLst>
  <dgm:bg/>
  <dgm:whole/>
  <dgm:extLst>
    <a:ext uri="http://schemas.microsoft.com/office/drawing/2008/diagram">
      <dsp:dataModelExt xmlns:dsp="http://schemas.microsoft.com/office/drawing/2008/diagram" relId="rId169" minVer="http://schemas.openxmlformats.org/drawingml/2006/diagram"/>
    </a:ext>
  </dgm:extLst>
</dgm:dataModel>
</file>

<file path=word/diagrams/data31.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Developer creates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Player plays level.</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2">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2">
        <dgm:presLayoutVars>
          <dgm:bulletEnabled val="1"/>
        </dgm:presLayoutVars>
      </dgm:prSet>
      <dgm:spPr/>
      <dgm:t>
        <a:bodyPr/>
        <a:lstStyle/>
        <a:p>
          <a:endParaRPr lang="en-IE"/>
        </a:p>
      </dgm:t>
    </dgm:pt>
  </dgm:ptLst>
  <dgm:cxnLst>
    <dgm:cxn modelId="{21F4D315-8742-45F7-831C-1445DCC6C038}" srcId="{8A84585A-AB3C-4FB1-AF3C-A9C9C74D2F66}" destId="{FAAF47EC-508C-4240-8973-1AECD4D00246}" srcOrd="0" destOrd="0" parTransId="{17508A18-0C9D-44E6-AED5-556075FBFA4C}" sibTransId="{0225FECF-776F-43AC-B2F9-188B02D59627}"/>
    <dgm:cxn modelId="{3EF9DA27-0A9D-48D6-92F2-110FDE05333E}" type="presOf" srcId="{4A4FEF7B-DF61-4DE8-87D0-CBC089CB3DD7}" destId="{8CCEF6FA-0C25-4B04-964F-D9E7E2786E1F}" srcOrd="0" destOrd="0" presId="urn:microsoft.com/office/officeart/2005/8/layout/hProcess9"/>
    <dgm:cxn modelId="{F5CE3E1E-0514-4B76-AE62-6DE205A1AE2E}" type="presOf" srcId="{FAAF47EC-508C-4240-8973-1AECD4D00246}" destId="{C968C7FC-B97D-4875-A8E9-1D209A6DF56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35A78726-AD39-474B-B7F4-6EBE4A8E7D7E}" type="presOf" srcId="{8A84585A-AB3C-4FB1-AF3C-A9C9C74D2F66}" destId="{810E9BF4-ED2B-49D9-9AE9-383102B60F9E}" srcOrd="0" destOrd="0" presId="urn:microsoft.com/office/officeart/2005/8/layout/hProcess9"/>
    <dgm:cxn modelId="{251FAC72-A96C-4D5E-86A9-FEE92F88D790}" type="presParOf" srcId="{810E9BF4-ED2B-49D9-9AE9-383102B60F9E}" destId="{22A4C4FD-16DC-44F7-9322-D35F042BE44F}" srcOrd="0" destOrd="0" presId="urn:microsoft.com/office/officeart/2005/8/layout/hProcess9"/>
    <dgm:cxn modelId="{9F4F7BB2-B7C5-42A9-A340-271125ED7D4D}" type="presParOf" srcId="{810E9BF4-ED2B-49D9-9AE9-383102B60F9E}" destId="{EA732718-9ED3-44BE-ABAD-1A422328C3C3}" srcOrd="1" destOrd="0" presId="urn:microsoft.com/office/officeart/2005/8/layout/hProcess9"/>
    <dgm:cxn modelId="{4F609B45-AC10-44A8-8BF2-B647A4127181}" type="presParOf" srcId="{EA732718-9ED3-44BE-ABAD-1A422328C3C3}" destId="{C968C7FC-B97D-4875-A8E9-1D209A6DF563}" srcOrd="0" destOrd="0" presId="urn:microsoft.com/office/officeart/2005/8/layout/hProcess9"/>
    <dgm:cxn modelId="{3B98F2DE-3E41-4814-AEDC-1B08BCBA0619}" type="presParOf" srcId="{EA732718-9ED3-44BE-ABAD-1A422328C3C3}" destId="{00E36BA2-4A93-4F80-AC32-A84438693915}" srcOrd="1" destOrd="0" presId="urn:microsoft.com/office/officeart/2005/8/layout/hProcess9"/>
    <dgm:cxn modelId="{FB304B59-3F9A-4A98-AB99-D7D030BFF674}" type="presParOf" srcId="{EA732718-9ED3-44BE-ABAD-1A422328C3C3}" destId="{8CCEF6FA-0C25-4B04-964F-D9E7E2786E1F}" srcOrd="2" destOrd="0" presId="urn:microsoft.com/office/officeart/2005/8/layout/hProcess9"/>
  </dgm:cxnLst>
  <dgm:bg/>
  <dgm:whole/>
  <dgm:extLst>
    <a:ext uri="http://schemas.microsoft.com/office/drawing/2008/diagram">
      <dsp:dataModelExt xmlns:dsp="http://schemas.microsoft.com/office/drawing/2008/diagram" relId="rId17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 on platform or on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jumps.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57908" custLinFactNeighborY="-12755">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10205" custScaleY="537999" custLinFactY="-9884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7C590EDC-FF67-4892-9135-FCBE9EB02F80}"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BBC2A64F-00EB-4B0A-A551-99BC39DF7E84}" type="presOf" srcId="{C2A0AB22-7238-4FE7-99A9-9C6084662CBA}" destId="{4FF10ECE-4496-491F-8A13-D8B71F731000}"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51F8E2AC-5833-4808-AA3D-805AAC3E86AA}" type="presOf" srcId="{61BF24F5-1679-4B26-AA86-A59D81215A0C}" destId="{523F8576-E5B2-4A91-A2FB-4548800FE853}" srcOrd="0" destOrd="0" presId="urn:microsoft.com/office/officeart/2005/8/layout/hProcess11"/>
    <dgm:cxn modelId="{FE4B2405-C666-4E46-92BD-00B14E148454}" type="presOf" srcId="{B0808A7D-4888-4AD3-A36E-0CBCF4A3976B}" destId="{E7BF8B27-D4A5-4D78-A192-84DDC778ED5D}" srcOrd="0" destOrd="0" presId="urn:microsoft.com/office/officeart/2005/8/layout/hProcess11"/>
    <dgm:cxn modelId="{37A76DF4-66E8-4BEE-B42D-3879F2D3A556}" type="presParOf" srcId="{4FF10ECE-4496-491F-8A13-D8B71F731000}" destId="{15640915-9B9A-46BE-8A55-9AE8B8766C08}" srcOrd="0" destOrd="0" presId="urn:microsoft.com/office/officeart/2005/8/layout/hProcess11"/>
    <dgm:cxn modelId="{5E22ABD2-FB7F-4D64-A458-553F198DE45D}" type="presParOf" srcId="{4FF10ECE-4496-491F-8A13-D8B71F731000}" destId="{1AE4F447-78A0-435A-ADD2-A33D71190259}" srcOrd="1" destOrd="0" presId="urn:microsoft.com/office/officeart/2005/8/layout/hProcess11"/>
    <dgm:cxn modelId="{D82F616F-0B40-4212-A64B-B84150F1BB37}" type="presParOf" srcId="{1AE4F447-78A0-435A-ADD2-A33D71190259}" destId="{DA646315-3438-4ED3-BF03-4E7FB25386E7}" srcOrd="0" destOrd="0" presId="urn:microsoft.com/office/officeart/2005/8/layout/hProcess11"/>
    <dgm:cxn modelId="{8C9A943B-DA53-4EF2-9ACB-94286DDDED1E}" type="presParOf" srcId="{DA646315-3438-4ED3-BF03-4E7FB25386E7}" destId="{CFD738B4-2058-40A4-97C8-43B6BBF81A52}" srcOrd="0" destOrd="0" presId="urn:microsoft.com/office/officeart/2005/8/layout/hProcess11"/>
    <dgm:cxn modelId="{1848A195-6882-4F11-88CD-A34F2D451E79}" type="presParOf" srcId="{DA646315-3438-4ED3-BF03-4E7FB25386E7}" destId="{6EBE2B06-455A-4557-AEBC-A85E6C20A9BD}" srcOrd="1" destOrd="0" presId="urn:microsoft.com/office/officeart/2005/8/layout/hProcess11"/>
    <dgm:cxn modelId="{2871F235-AEE9-4DF9-B638-9AE453D34B5A}" type="presParOf" srcId="{DA646315-3438-4ED3-BF03-4E7FB25386E7}" destId="{29E11AD1-6006-410C-B7D9-B2EEBD9AE971}" srcOrd="2" destOrd="0" presId="urn:microsoft.com/office/officeart/2005/8/layout/hProcess11"/>
    <dgm:cxn modelId="{FF71B3EB-A05C-4E20-BCBF-7EE545A97DD5}" type="presParOf" srcId="{1AE4F447-78A0-435A-ADD2-A33D71190259}" destId="{83B2A142-86DA-44C5-A8A5-2F3E7C679F92}" srcOrd="1" destOrd="0" presId="urn:microsoft.com/office/officeart/2005/8/layout/hProcess11"/>
    <dgm:cxn modelId="{FB0B7723-4BD5-459E-A2CA-F06B7EBE4007}" type="presParOf" srcId="{1AE4F447-78A0-435A-ADD2-A33D71190259}" destId="{D9BCDDE5-B74C-495F-8088-316F0462E333}" srcOrd="2" destOrd="0" presId="urn:microsoft.com/office/officeart/2005/8/layout/hProcess11"/>
    <dgm:cxn modelId="{F8F962F2-E9BA-480E-BEDB-C6352147D8ED}" type="presParOf" srcId="{D9BCDDE5-B74C-495F-8088-316F0462E333}" destId="{523F8576-E5B2-4A91-A2FB-4548800FE853}" srcOrd="0" destOrd="0" presId="urn:microsoft.com/office/officeart/2005/8/layout/hProcess11"/>
    <dgm:cxn modelId="{A9954980-3793-424B-A4DF-7D511A8AD6F8}" type="presParOf" srcId="{D9BCDDE5-B74C-495F-8088-316F0462E333}" destId="{34AE5217-F3F4-4747-A6B7-D12E4E99EFD5}" srcOrd="1" destOrd="0" presId="urn:microsoft.com/office/officeart/2005/8/layout/hProcess11"/>
    <dgm:cxn modelId="{3BF3F570-8203-4ACD-B7D1-A2AA86258E65}" type="presParOf" srcId="{D9BCDDE5-B74C-495F-8088-316F0462E333}" destId="{C4C4DC34-61BF-49CC-AB03-695C903C6050}" srcOrd="2" destOrd="0" presId="urn:microsoft.com/office/officeart/2005/8/layout/hProcess11"/>
    <dgm:cxn modelId="{675150DE-B134-49EA-B605-384DCBCBC39F}" type="presParOf" srcId="{1AE4F447-78A0-435A-ADD2-A33D71190259}" destId="{EBAE4D1B-6291-46FC-B823-6A2A46BDB828}" srcOrd="3" destOrd="0" presId="urn:microsoft.com/office/officeart/2005/8/layout/hProcess11"/>
    <dgm:cxn modelId="{F70760A5-C82F-495E-ADB2-D0B7CBD5D65F}" type="presParOf" srcId="{1AE4F447-78A0-435A-ADD2-A33D71190259}" destId="{CE6BCEBD-6F8A-4C67-A873-515C619B7175}" srcOrd="4" destOrd="0" presId="urn:microsoft.com/office/officeart/2005/8/layout/hProcess11"/>
    <dgm:cxn modelId="{97065F3C-38A5-4E24-A176-4D245D3CD4F9}" type="presParOf" srcId="{CE6BCEBD-6F8A-4C67-A873-515C619B7175}" destId="{E7BF8B27-D4A5-4D78-A192-84DDC778ED5D}" srcOrd="0" destOrd="0" presId="urn:microsoft.com/office/officeart/2005/8/layout/hProcess11"/>
    <dgm:cxn modelId="{F80F3CCA-AEC3-4F25-9269-5344D5B77F78}" type="presParOf" srcId="{CE6BCEBD-6F8A-4C67-A873-515C619B7175}" destId="{C63500ED-820E-4776-8605-AB764ACC29CB}" srcOrd="1" destOrd="0" presId="urn:microsoft.com/office/officeart/2005/8/layout/hProcess11"/>
    <dgm:cxn modelId="{8D81AB3F-5AF3-4F61-A2E9-EB255461BB4C}"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in cart.</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crouches.</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30613" custScaleY="522405"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EC3F343B-B50C-4DC2-ABA3-ACDE77C09BFE}" type="presOf" srcId="{C2A0AB22-7238-4FE7-99A9-9C6084662CBA}" destId="{4FF10ECE-4496-491F-8A13-D8B71F731000}"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21A83A86-7977-45E3-9B84-8760479F9F88}" type="presOf" srcId="{B0808A7D-4888-4AD3-A36E-0CBCF4A3976B}" destId="{E7BF8B27-D4A5-4D78-A192-84DDC778ED5D}" srcOrd="0" destOrd="0" presId="urn:microsoft.com/office/officeart/2005/8/layout/hProcess11"/>
    <dgm:cxn modelId="{D305C048-8856-4189-8B62-3E79885BFCDD}" srcId="{C2A0AB22-7238-4FE7-99A9-9C6084662CBA}" destId="{61BF24F5-1679-4B26-AA86-A59D81215A0C}" srcOrd="1" destOrd="0" parTransId="{62D8DB32-4911-47C3-AA63-C59A667E6D82}" sibTransId="{F2B7EFF3-C5EE-4F29-995A-DA677AB47E7A}"/>
    <dgm:cxn modelId="{A936D302-4245-48B4-80EB-25306A384AB9}"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22A1E2C1-0EFD-4F6F-9228-A7FFBED12A2C}" type="presOf" srcId="{61BF24F5-1679-4B26-AA86-A59D81215A0C}" destId="{523F8576-E5B2-4A91-A2FB-4548800FE853}" srcOrd="0" destOrd="0" presId="urn:microsoft.com/office/officeart/2005/8/layout/hProcess11"/>
    <dgm:cxn modelId="{36ED47BC-9F6F-491F-9107-C25E4244BE29}" type="presParOf" srcId="{4FF10ECE-4496-491F-8A13-D8B71F731000}" destId="{15640915-9B9A-46BE-8A55-9AE8B8766C08}" srcOrd="0" destOrd="0" presId="urn:microsoft.com/office/officeart/2005/8/layout/hProcess11"/>
    <dgm:cxn modelId="{4376B01F-02B2-49F2-89CF-F1FA3D8127F0}" type="presParOf" srcId="{4FF10ECE-4496-491F-8A13-D8B71F731000}" destId="{1AE4F447-78A0-435A-ADD2-A33D71190259}" srcOrd="1" destOrd="0" presId="urn:microsoft.com/office/officeart/2005/8/layout/hProcess11"/>
    <dgm:cxn modelId="{04A8732F-1AA4-4EE5-9220-A9558E3BD294}" type="presParOf" srcId="{1AE4F447-78A0-435A-ADD2-A33D71190259}" destId="{DA646315-3438-4ED3-BF03-4E7FB25386E7}" srcOrd="0" destOrd="0" presId="urn:microsoft.com/office/officeart/2005/8/layout/hProcess11"/>
    <dgm:cxn modelId="{900606AD-5A68-4E2F-940A-EE0F0B2ABF02}" type="presParOf" srcId="{DA646315-3438-4ED3-BF03-4E7FB25386E7}" destId="{CFD738B4-2058-40A4-97C8-43B6BBF81A52}" srcOrd="0" destOrd="0" presId="urn:microsoft.com/office/officeart/2005/8/layout/hProcess11"/>
    <dgm:cxn modelId="{14279F85-FA5F-4E19-8DCB-E64CC9A543D9}" type="presParOf" srcId="{DA646315-3438-4ED3-BF03-4E7FB25386E7}" destId="{6EBE2B06-455A-4557-AEBC-A85E6C20A9BD}" srcOrd="1" destOrd="0" presId="urn:microsoft.com/office/officeart/2005/8/layout/hProcess11"/>
    <dgm:cxn modelId="{48E05F75-8650-477C-AF2A-79EBA9E12FEE}" type="presParOf" srcId="{DA646315-3438-4ED3-BF03-4E7FB25386E7}" destId="{29E11AD1-6006-410C-B7D9-B2EEBD9AE971}" srcOrd="2" destOrd="0" presId="urn:microsoft.com/office/officeart/2005/8/layout/hProcess11"/>
    <dgm:cxn modelId="{EBD59C1E-C942-4319-8ADF-02F4C8588EB3}" type="presParOf" srcId="{1AE4F447-78A0-435A-ADD2-A33D71190259}" destId="{83B2A142-86DA-44C5-A8A5-2F3E7C679F92}" srcOrd="1" destOrd="0" presId="urn:microsoft.com/office/officeart/2005/8/layout/hProcess11"/>
    <dgm:cxn modelId="{26B436AC-2C4A-4902-9790-D0AA30E83AF8}" type="presParOf" srcId="{1AE4F447-78A0-435A-ADD2-A33D71190259}" destId="{D9BCDDE5-B74C-495F-8088-316F0462E333}" srcOrd="2" destOrd="0" presId="urn:microsoft.com/office/officeart/2005/8/layout/hProcess11"/>
    <dgm:cxn modelId="{A02BB156-A5BB-43D4-A069-07E7F544AD6E}" type="presParOf" srcId="{D9BCDDE5-B74C-495F-8088-316F0462E333}" destId="{523F8576-E5B2-4A91-A2FB-4548800FE853}" srcOrd="0" destOrd="0" presId="urn:microsoft.com/office/officeart/2005/8/layout/hProcess11"/>
    <dgm:cxn modelId="{98824DE5-9453-4AF6-96DF-9FFA743890AF}" type="presParOf" srcId="{D9BCDDE5-B74C-495F-8088-316F0462E333}" destId="{34AE5217-F3F4-4747-A6B7-D12E4E99EFD5}" srcOrd="1" destOrd="0" presId="urn:microsoft.com/office/officeart/2005/8/layout/hProcess11"/>
    <dgm:cxn modelId="{A20B3693-44C0-458B-93ED-4535EE76308C}" type="presParOf" srcId="{D9BCDDE5-B74C-495F-8088-316F0462E333}" destId="{C4C4DC34-61BF-49CC-AB03-695C903C6050}" srcOrd="2" destOrd="0" presId="urn:microsoft.com/office/officeart/2005/8/layout/hProcess11"/>
    <dgm:cxn modelId="{4AEE29E0-3EE0-4074-AF66-3F0EE42A23B7}" type="presParOf" srcId="{1AE4F447-78A0-435A-ADD2-A33D71190259}" destId="{EBAE4D1B-6291-46FC-B823-6A2A46BDB828}" srcOrd="3" destOrd="0" presId="urn:microsoft.com/office/officeart/2005/8/layout/hProcess11"/>
    <dgm:cxn modelId="{5A5B6A27-F4B4-49F1-957B-376DFE172B0C}" type="presParOf" srcId="{1AE4F447-78A0-435A-ADD2-A33D71190259}" destId="{CE6BCEBD-6F8A-4C67-A873-515C619B7175}" srcOrd="4" destOrd="0" presId="urn:microsoft.com/office/officeart/2005/8/layout/hProcess11"/>
    <dgm:cxn modelId="{EF044497-980B-4B48-9CFC-750D2EA33477}" type="presParOf" srcId="{CE6BCEBD-6F8A-4C67-A873-515C619B7175}" destId="{E7BF8B27-D4A5-4D78-A192-84DDC778ED5D}" srcOrd="0" destOrd="0" presId="urn:microsoft.com/office/officeart/2005/8/layout/hProcess11"/>
    <dgm:cxn modelId="{656D954A-0616-4664-8CDD-990DDBE24746}" type="presParOf" srcId="{CE6BCEBD-6F8A-4C67-A873-515C619B7175}" destId="{C63500ED-820E-4776-8605-AB764ACC29CB}" srcOrd="1" destOrd="0" presId="urn:microsoft.com/office/officeart/2005/8/layout/hProcess11"/>
    <dgm:cxn modelId="{5FC3051D-F150-4EAF-9110-46537FA1F709}"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crouches.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jumps down from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71430" custScaleY="563221"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DC7F580E-2748-4F2E-ABBD-CA4139ACC2AF}" type="presOf" srcId="{C2A0AB22-7238-4FE7-99A9-9C6084662CBA}" destId="{4FF10ECE-4496-491F-8A13-D8B71F731000}" srcOrd="0" destOrd="0" presId="urn:microsoft.com/office/officeart/2005/8/layout/hProcess11"/>
    <dgm:cxn modelId="{17B54F88-305E-462E-BB15-F2C69B66A707}" type="presOf" srcId="{B0808A7D-4888-4AD3-A36E-0CBCF4A3976B}" destId="{E7BF8B27-D4A5-4D78-A192-84DDC778ED5D}" srcOrd="0" destOrd="0" presId="urn:microsoft.com/office/officeart/2005/8/layout/hProcess11"/>
    <dgm:cxn modelId="{D9B99F1F-B9A6-4795-9BA4-2F43971E7D53}" type="presOf" srcId="{6142780A-2D6A-4486-A0C4-FFCADE7F7DCE}" destId="{CFD738B4-2058-40A4-97C8-43B6BBF81A52}" srcOrd="0" destOrd="0" presId="urn:microsoft.com/office/officeart/2005/8/layout/hProcess11"/>
    <dgm:cxn modelId="{6CCF7AB7-78C3-4844-9E37-CC303F582E87}" srcId="{C2A0AB22-7238-4FE7-99A9-9C6084662CBA}" destId="{6142780A-2D6A-4486-A0C4-FFCADE7F7DCE}" srcOrd="0" destOrd="0" parTransId="{17717EA1-146B-4759-B9B7-8FE5D98B485A}" sibTransId="{944E8D8A-25D2-4367-AD60-61D241F05B57}"/>
    <dgm:cxn modelId="{E5819873-2A32-42FE-B11C-76EEE5CAE517}" type="presOf" srcId="{61BF24F5-1679-4B26-AA86-A59D81215A0C}" destId="{523F8576-E5B2-4A91-A2FB-4548800FE853}"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4A786C19-7D27-456D-9970-84D792907C88}" type="presParOf" srcId="{4FF10ECE-4496-491F-8A13-D8B71F731000}" destId="{15640915-9B9A-46BE-8A55-9AE8B8766C08}" srcOrd="0" destOrd="0" presId="urn:microsoft.com/office/officeart/2005/8/layout/hProcess11"/>
    <dgm:cxn modelId="{A9D83C96-D30E-4B49-BE2A-5818ABAB1F63}" type="presParOf" srcId="{4FF10ECE-4496-491F-8A13-D8B71F731000}" destId="{1AE4F447-78A0-435A-ADD2-A33D71190259}" srcOrd="1" destOrd="0" presId="urn:microsoft.com/office/officeart/2005/8/layout/hProcess11"/>
    <dgm:cxn modelId="{EA2F814A-82B4-40FB-AEE1-B9AFEF0A1970}" type="presParOf" srcId="{1AE4F447-78A0-435A-ADD2-A33D71190259}" destId="{DA646315-3438-4ED3-BF03-4E7FB25386E7}" srcOrd="0" destOrd="0" presId="urn:microsoft.com/office/officeart/2005/8/layout/hProcess11"/>
    <dgm:cxn modelId="{34BCE659-B230-4549-9897-E618D7F7BE32}" type="presParOf" srcId="{DA646315-3438-4ED3-BF03-4E7FB25386E7}" destId="{CFD738B4-2058-40A4-97C8-43B6BBF81A52}" srcOrd="0" destOrd="0" presId="urn:microsoft.com/office/officeart/2005/8/layout/hProcess11"/>
    <dgm:cxn modelId="{C8000156-43A5-4381-8C1D-F3EF15361BE2}" type="presParOf" srcId="{DA646315-3438-4ED3-BF03-4E7FB25386E7}" destId="{6EBE2B06-455A-4557-AEBC-A85E6C20A9BD}" srcOrd="1" destOrd="0" presId="urn:microsoft.com/office/officeart/2005/8/layout/hProcess11"/>
    <dgm:cxn modelId="{235ABF48-EAA9-4EA0-A4C5-699A6499A916}" type="presParOf" srcId="{DA646315-3438-4ED3-BF03-4E7FB25386E7}" destId="{29E11AD1-6006-410C-B7D9-B2EEBD9AE971}" srcOrd="2" destOrd="0" presId="urn:microsoft.com/office/officeart/2005/8/layout/hProcess11"/>
    <dgm:cxn modelId="{60EDFB63-B994-443E-ACE8-C76E360E970B}" type="presParOf" srcId="{1AE4F447-78A0-435A-ADD2-A33D71190259}" destId="{83B2A142-86DA-44C5-A8A5-2F3E7C679F92}" srcOrd="1" destOrd="0" presId="urn:microsoft.com/office/officeart/2005/8/layout/hProcess11"/>
    <dgm:cxn modelId="{D5A47886-FDA9-4695-A94B-025F5351B6DC}" type="presParOf" srcId="{1AE4F447-78A0-435A-ADD2-A33D71190259}" destId="{D9BCDDE5-B74C-495F-8088-316F0462E333}" srcOrd="2" destOrd="0" presId="urn:microsoft.com/office/officeart/2005/8/layout/hProcess11"/>
    <dgm:cxn modelId="{13FF9049-C632-4888-A038-8C153D6EE884}" type="presParOf" srcId="{D9BCDDE5-B74C-495F-8088-316F0462E333}" destId="{523F8576-E5B2-4A91-A2FB-4548800FE853}" srcOrd="0" destOrd="0" presId="urn:microsoft.com/office/officeart/2005/8/layout/hProcess11"/>
    <dgm:cxn modelId="{FBA7D28E-B39D-428C-AE11-BA9BFBA6B254}" type="presParOf" srcId="{D9BCDDE5-B74C-495F-8088-316F0462E333}" destId="{34AE5217-F3F4-4747-A6B7-D12E4E99EFD5}" srcOrd="1" destOrd="0" presId="urn:microsoft.com/office/officeart/2005/8/layout/hProcess11"/>
    <dgm:cxn modelId="{6A35CBF6-5857-495B-A906-4E9DB5043C15}" type="presParOf" srcId="{D9BCDDE5-B74C-495F-8088-316F0462E333}" destId="{C4C4DC34-61BF-49CC-AB03-695C903C6050}" srcOrd="2" destOrd="0" presId="urn:microsoft.com/office/officeart/2005/8/layout/hProcess11"/>
    <dgm:cxn modelId="{DFC3770A-13FD-490A-AFCF-67FE8C3A2AFF}" type="presParOf" srcId="{1AE4F447-78A0-435A-ADD2-A33D71190259}" destId="{EBAE4D1B-6291-46FC-B823-6A2A46BDB828}" srcOrd="3" destOrd="0" presId="urn:microsoft.com/office/officeart/2005/8/layout/hProcess11"/>
    <dgm:cxn modelId="{0606AE23-E3E7-4E30-ADE3-FB0879BFADBD}" type="presParOf" srcId="{1AE4F447-78A0-435A-ADD2-A33D71190259}" destId="{CE6BCEBD-6F8A-4C67-A873-515C619B7175}" srcOrd="4" destOrd="0" presId="urn:microsoft.com/office/officeart/2005/8/layout/hProcess11"/>
    <dgm:cxn modelId="{59FDBBA3-944F-4FC3-A761-51567E367C21}" type="presParOf" srcId="{CE6BCEBD-6F8A-4C67-A873-515C619B7175}" destId="{E7BF8B27-D4A5-4D78-A192-84DDC778ED5D}" srcOrd="0" destOrd="0" presId="urn:microsoft.com/office/officeart/2005/8/layout/hProcess11"/>
    <dgm:cxn modelId="{B8F06EB4-40C9-44F0-9944-29E28D27FF38}" type="presParOf" srcId="{CE6BCEBD-6F8A-4C67-A873-515C619B7175}" destId="{C63500ED-820E-4776-8605-AB764ACC29CB}" srcOrd="1" destOrd="0" presId="urn:microsoft.com/office/officeart/2005/8/layout/hProcess11"/>
    <dgm:cxn modelId="{BD688A93-3FB3-4DFF-80B9-61650D91EFBF}"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2A0AB22-7238-4FE7-99A9-9C6084662CBA}" type="doc">
      <dgm:prSet loTypeId="urn:microsoft.com/office/officeart/2005/8/layout/hProcess11" loCatId="process" qsTypeId="urn:microsoft.com/office/officeart/2005/8/quickstyle/simple1" qsCatId="simple" csTypeId="urn:microsoft.com/office/officeart/2005/8/colors/accent1_2" csCatId="accent1" phldr="1"/>
      <dgm:spPr/>
    </dgm:pt>
    <dgm:pt modelId="{6142780A-2D6A-4486-A0C4-FFCADE7F7DCE}">
      <dgm:prSet phldrT="[Text]"/>
      <dgm:spPr/>
      <dgm:t>
        <a:bodyPr/>
        <a:lstStyle/>
        <a:p>
          <a:r>
            <a:rPr lang="en-IE"/>
            <a:t>Game character on a platform or on the ground.</a:t>
          </a:r>
        </a:p>
      </dgm:t>
    </dgm:pt>
    <dgm:pt modelId="{17717EA1-146B-4759-B9B7-8FE5D98B485A}" type="parTrans" cxnId="{6CCF7AB7-78C3-4844-9E37-CC303F582E87}">
      <dgm:prSet/>
      <dgm:spPr/>
      <dgm:t>
        <a:bodyPr/>
        <a:lstStyle/>
        <a:p>
          <a:endParaRPr lang="en-IE"/>
        </a:p>
      </dgm:t>
    </dgm:pt>
    <dgm:pt modelId="{944E8D8A-25D2-4367-AD60-61D241F05B57}" type="sibTrans" cxnId="{6CCF7AB7-78C3-4844-9E37-CC303F582E87}">
      <dgm:prSet/>
      <dgm:spPr/>
      <dgm:t>
        <a:bodyPr/>
        <a:lstStyle/>
        <a:p>
          <a:endParaRPr lang="en-IE"/>
        </a:p>
      </dgm:t>
    </dgm:pt>
    <dgm:pt modelId="{61BF24F5-1679-4B26-AA86-A59D81215A0C}">
      <dgm:prSet phldrT="[Text]"/>
      <dgm:spPr/>
      <dgm:t>
        <a:bodyPr/>
        <a:lstStyle/>
        <a:p>
          <a:r>
            <a:rPr lang="en-IE"/>
            <a:t>Player runs.</a:t>
          </a:r>
        </a:p>
      </dgm:t>
    </dgm:pt>
    <dgm:pt modelId="{62D8DB32-4911-47C3-AA63-C59A667E6D82}" type="parTrans" cxnId="{D305C048-8856-4189-8B62-3E79885BFCDD}">
      <dgm:prSet/>
      <dgm:spPr/>
      <dgm:t>
        <a:bodyPr/>
        <a:lstStyle/>
        <a:p>
          <a:endParaRPr lang="en-IE"/>
        </a:p>
      </dgm:t>
    </dgm:pt>
    <dgm:pt modelId="{F2B7EFF3-C5EE-4F29-995A-DA677AB47E7A}" type="sibTrans" cxnId="{D305C048-8856-4189-8B62-3E79885BFCDD}">
      <dgm:prSet/>
      <dgm:spPr/>
      <dgm:t>
        <a:bodyPr/>
        <a:lstStyle/>
        <a:p>
          <a:endParaRPr lang="en-IE"/>
        </a:p>
      </dgm:t>
    </dgm:pt>
    <dgm:pt modelId="{B0808A7D-4888-4AD3-A36E-0CBCF4A3976B}">
      <dgm:prSet phldrT="[Text]"/>
      <dgm:spPr/>
      <dgm:t>
        <a:bodyPr/>
        <a:lstStyle/>
        <a:p>
          <a:r>
            <a:rPr lang="en-IE"/>
            <a:t>Game character runs along platform.</a:t>
          </a:r>
        </a:p>
      </dgm:t>
    </dgm:pt>
    <dgm:pt modelId="{2C46A1EB-5A12-4F73-972B-150810AE17E7}" type="parTrans" cxnId="{DD943CEF-EC36-42BE-B53D-B4CB61DAB3E3}">
      <dgm:prSet/>
      <dgm:spPr/>
      <dgm:t>
        <a:bodyPr/>
        <a:lstStyle/>
        <a:p>
          <a:endParaRPr lang="en-IE"/>
        </a:p>
      </dgm:t>
    </dgm:pt>
    <dgm:pt modelId="{039D373D-69C5-4219-AA37-9E58146206D8}" type="sibTrans" cxnId="{DD943CEF-EC36-42BE-B53D-B4CB61DAB3E3}">
      <dgm:prSet/>
      <dgm:spPr/>
      <dgm:t>
        <a:bodyPr/>
        <a:lstStyle/>
        <a:p>
          <a:endParaRPr lang="en-IE"/>
        </a:p>
      </dgm:t>
    </dgm:pt>
    <dgm:pt modelId="{4FF10ECE-4496-491F-8A13-D8B71F731000}" type="pres">
      <dgm:prSet presAssocID="{C2A0AB22-7238-4FE7-99A9-9C6084662CBA}" presName="Name0" presStyleCnt="0">
        <dgm:presLayoutVars>
          <dgm:dir/>
          <dgm:resizeHandles val="exact"/>
        </dgm:presLayoutVars>
      </dgm:prSet>
      <dgm:spPr/>
    </dgm:pt>
    <dgm:pt modelId="{15640915-9B9A-46BE-8A55-9AE8B8766C08}" type="pres">
      <dgm:prSet presAssocID="{C2A0AB22-7238-4FE7-99A9-9C6084662CBA}" presName="arrow" presStyleLbl="bgShp" presStyleIdx="0" presStyleCnt="1"/>
      <dgm:spPr/>
    </dgm:pt>
    <dgm:pt modelId="{1AE4F447-78A0-435A-ADD2-A33D71190259}" type="pres">
      <dgm:prSet presAssocID="{C2A0AB22-7238-4FE7-99A9-9C6084662CBA}" presName="points" presStyleCnt="0"/>
      <dgm:spPr/>
    </dgm:pt>
    <dgm:pt modelId="{DA646315-3438-4ED3-BF03-4E7FB25386E7}" type="pres">
      <dgm:prSet presAssocID="{6142780A-2D6A-4486-A0C4-FFCADE7F7DCE}" presName="compositeA" presStyleCnt="0"/>
      <dgm:spPr/>
    </dgm:pt>
    <dgm:pt modelId="{CFD738B4-2058-40A4-97C8-43B6BBF81A52}" type="pres">
      <dgm:prSet presAssocID="{6142780A-2D6A-4486-A0C4-FFCADE7F7DCE}" presName="textA" presStyleLbl="revTx" presStyleIdx="0" presStyleCnt="3">
        <dgm:presLayoutVars>
          <dgm:bulletEnabled val="1"/>
        </dgm:presLayoutVars>
      </dgm:prSet>
      <dgm:spPr/>
      <dgm:t>
        <a:bodyPr/>
        <a:lstStyle/>
        <a:p>
          <a:endParaRPr lang="en-IE"/>
        </a:p>
      </dgm:t>
    </dgm:pt>
    <dgm:pt modelId="{6EBE2B06-455A-4557-AEBC-A85E6C20A9BD}" type="pres">
      <dgm:prSet presAssocID="{6142780A-2D6A-4486-A0C4-FFCADE7F7DCE}" presName="circleA" presStyleLbl="node1" presStyleIdx="0" presStyleCnt="3"/>
      <dgm:spPr/>
    </dgm:pt>
    <dgm:pt modelId="{29E11AD1-6006-410C-B7D9-B2EEBD9AE971}" type="pres">
      <dgm:prSet presAssocID="{6142780A-2D6A-4486-A0C4-FFCADE7F7DCE}" presName="spaceA" presStyleCnt="0"/>
      <dgm:spPr/>
    </dgm:pt>
    <dgm:pt modelId="{83B2A142-86DA-44C5-A8A5-2F3E7C679F92}" type="pres">
      <dgm:prSet presAssocID="{944E8D8A-25D2-4367-AD60-61D241F05B57}" presName="space" presStyleCnt="0"/>
      <dgm:spPr/>
    </dgm:pt>
    <dgm:pt modelId="{D9BCDDE5-B74C-495F-8088-316F0462E333}" type="pres">
      <dgm:prSet presAssocID="{61BF24F5-1679-4B26-AA86-A59D81215A0C}" presName="compositeB" presStyleCnt="0"/>
      <dgm:spPr/>
    </dgm:pt>
    <dgm:pt modelId="{523F8576-E5B2-4A91-A2FB-4548800FE853}" type="pres">
      <dgm:prSet presAssocID="{61BF24F5-1679-4B26-AA86-A59D81215A0C}" presName="textB" presStyleLbl="revTx" presStyleIdx="1" presStyleCnt="3" custScaleY="65417">
        <dgm:presLayoutVars>
          <dgm:bulletEnabled val="1"/>
        </dgm:presLayoutVars>
      </dgm:prSet>
      <dgm:spPr/>
      <dgm:t>
        <a:bodyPr/>
        <a:lstStyle/>
        <a:p>
          <a:endParaRPr lang="en-IE"/>
        </a:p>
      </dgm:t>
    </dgm:pt>
    <dgm:pt modelId="{34AE5217-F3F4-4747-A6B7-D12E4E99EFD5}" type="pres">
      <dgm:prSet presAssocID="{61BF24F5-1679-4B26-AA86-A59D81215A0C}" presName="circleB" presStyleLbl="node1" presStyleIdx="1" presStyleCnt="3" custScaleX="651021" custScaleY="553017" custLinFactY="-47826" custLinFactNeighborY="-100000"/>
      <dgm:spPr>
        <a:prstGeom prst="rect">
          <a:avLst/>
        </a:prstGeom>
        <a:blipFill rotWithShape="0">
          <a:blip xmlns:r="http://schemas.openxmlformats.org/officeDocument/2006/relationships" r:embed="rId1"/>
          <a:stretch>
            <a:fillRect/>
          </a:stretch>
        </a:blipFill>
      </dgm:spPr>
    </dgm:pt>
    <dgm:pt modelId="{C4C4DC34-61BF-49CC-AB03-695C903C6050}" type="pres">
      <dgm:prSet presAssocID="{61BF24F5-1679-4B26-AA86-A59D81215A0C}" presName="spaceB" presStyleCnt="0"/>
      <dgm:spPr/>
    </dgm:pt>
    <dgm:pt modelId="{EBAE4D1B-6291-46FC-B823-6A2A46BDB828}" type="pres">
      <dgm:prSet presAssocID="{F2B7EFF3-C5EE-4F29-995A-DA677AB47E7A}" presName="space" presStyleCnt="0"/>
      <dgm:spPr/>
    </dgm:pt>
    <dgm:pt modelId="{CE6BCEBD-6F8A-4C67-A873-515C619B7175}" type="pres">
      <dgm:prSet presAssocID="{B0808A7D-4888-4AD3-A36E-0CBCF4A3976B}" presName="compositeA" presStyleCnt="0"/>
      <dgm:spPr/>
    </dgm:pt>
    <dgm:pt modelId="{E7BF8B27-D4A5-4D78-A192-84DDC778ED5D}" type="pres">
      <dgm:prSet presAssocID="{B0808A7D-4888-4AD3-A36E-0CBCF4A3976B}" presName="textA" presStyleLbl="revTx" presStyleIdx="2" presStyleCnt="3">
        <dgm:presLayoutVars>
          <dgm:bulletEnabled val="1"/>
        </dgm:presLayoutVars>
      </dgm:prSet>
      <dgm:spPr/>
      <dgm:t>
        <a:bodyPr/>
        <a:lstStyle/>
        <a:p>
          <a:endParaRPr lang="en-IE"/>
        </a:p>
      </dgm:t>
    </dgm:pt>
    <dgm:pt modelId="{C63500ED-820E-4776-8605-AB764ACC29CB}" type="pres">
      <dgm:prSet presAssocID="{B0808A7D-4888-4AD3-A36E-0CBCF4A3976B}" presName="circleA" presStyleLbl="node1" presStyleIdx="2" presStyleCnt="3"/>
      <dgm:spPr/>
    </dgm:pt>
    <dgm:pt modelId="{1DA9ECC5-137E-442C-9CB1-DB80F7CD7566}" type="pres">
      <dgm:prSet presAssocID="{B0808A7D-4888-4AD3-A36E-0CBCF4A3976B}" presName="spaceA" presStyleCnt="0"/>
      <dgm:spPr/>
    </dgm:pt>
  </dgm:ptLst>
  <dgm:cxnLst>
    <dgm:cxn modelId="{D305C048-8856-4189-8B62-3E79885BFCDD}" srcId="{C2A0AB22-7238-4FE7-99A9-9C6084662CBA}" destId="{61BF24F5-1679-4B26-AA86-A59D81215A0C}" srcOrd="1" destOrd="0" parTransId="{62D8DB32-4911-47C3-AA63-C59A667E6D82}" sibTransId="{F2B7EFF3-C5EE-4F29-995A-DA677AB47E7A}"/>
    <dgm:cxn modelId="{6CCF7AB7-78C3-4844-9E37-CC303F582E87}" srcId="{C2A0AB22-7238-4FE7-99A9-9C6084662CBA}" destId="{6142780A-2D6A-4486-A0C4-FFCADE7F7DCE}" srcOrd="0" destOrd="0" parTransId="{17717EA1-146B-4759-B9B7-8FE5D98B485A}" sibTransId="{944E8D8A-25D2-4367-AD60-61D241F05B57}"/>
    <dgm:cxn modelId="{761EEE02-8D1E-4EA3-B52F-FDAD9DA9375B}" type="presOf" srcId="{B0808A7D-4888-4AD3-A36E-0CBCF4A3976B}" destId="{E7BF8B27-D4A5-4D78-A192-84DDC778ED5D}" srcOrd="0" destOrd="0" presId="urn:microsoft.com/office/officeart/2005/8/layout/hProcess11"/>
    <dgm:cxn modelId="{F8AA4E63-C5C8-4488-927B-2C92D742EEB2}" type="presOf" srcId="{C2A0AB22-7238-4FE7-99A9-9C6084662CBA}" destId="{4FF10ECE-4496-491F-8A13-D8B71F731000}" srcOrd="0" destOrd="0" presId="urn:microsoft.com/office/officeart/2005/8/layout/hProcess11"/>
    <dgm:cxn modelId="{D09BF8D7-481E-459C-A78A-C9B52D01B9FC}" type="presOf" srcId="{61BF24F5-1679-4B26-AA86-A59D81215A0C}" destId="{523F8576-E5B2-4A91-A2FB-4548800FE853}" srcOrd="0" destOrd="0" presId="urn:microsoft.com/office/officeart/2005/8/layout/hProcess11"/>
    <dgm:cxn modelId="{90E1BA4B-C770-46A5-850C-7135A859031F}" type="presOf" srcId="{6142780A-2D6A-4486-A0C4-FFCADE7F7DCE}" destId="{CFD738B4-2058-40A4-97C8-43B6BBF81A52}" srcOrd="0" destOrd="0" presId="urn:microsoft.com/office/officeart/2005/8/layout/hProcess11"/>
    <dgm:cxn modelId="{DD943CEF-EC36-42BE-B53D-B4CB61DAB3E3}" srcId="{C2A0AB22-7238-4FE7-99A9-9C6084662CBA}" destId="{B0808A7D-4888-4AD3-A36E-0CBCF4A3976B}" srcOrd="2" destOrd="0" parTransId="{2C46A1EB-5A12-4F73-972B-150810AE17E7}" sibTransId="{039D373D-69C5-4219-AA37-9E58146206D8}"/>
    <dgm:cxn modelId="{C650EB97-C7CE-48C6-B601-8AADB641DC13}" type="presParOf" srcId="{4FF10ECE-4496-491F-8A13-D8B71F731000}" destId="{15640915-9B9A-46BE-8A55-9AE8B8766C08}" srcOrd="0" destOrd="0" presId="urn:microsoft.com/office/officeart/2005/8/layout/hProcess11"/>
    <dgm:cxn modelId="{A6B23F96-1138-4C9A-B187-67EA501A5F75}" type="presParOf" srcId="{4FF10ECE-4496-491F-8A13-D8B71F731000}" destId="{1AE4F447-78A0-435A-ADD2-A33D71190259}" srcOrd="1" destOrd="0" presId="urn:microsoft.com/office/officeart/2005/8/layout/hProcess11"/>
    <dgm:cxn modelId="{02520ADF-18D9-4381-B489-C59C4F18F60B}" type="presParOf" srcId="{1AE4F447-78A0-435A-ADD2-A33D71190259}" destId="{DA646315-3438-4ED3-BF03-4E7FB25386E7}" srcOrd="0" destOrd="0" presId="urn:microsoft.com/office/officeart/2005/8/layout/hProcess11"/>
    <dgm:cxn modelId="{DA52F21C-8151-40F8-88A4-728E6D6B85CC}" type="presParOf" srcId="{DA646315-3438-4ED3-BF03-4E7FB25386E7}" destId="{CFD738B4-2058-40A4-97C8-43B6BBF81A52}" srcOrd="0" destOrd="0" presId="urn:microsoft.com/office/officeart/2005/8/layout/hProcess11"/>
    <dgm:cxn modelId="{515D5812-65BB-4F5F-8ED2-AAEAF7C15267}" type="presParOf" srcId="{DA646315-3438-4ED3-BF03-4E7FB25386E7}" destId="{6EBE2B06-455A-4557-AEBC-A85E6C20A9BD}" srcOrd="1" destOrd="0" presId="urn:microsoft.com/office/officeart/2005/8/layout/hProcess11"/>
    <dgm:cxn modelId="{3F8150AC-CBC2-43D4-AAB8-4833591895B1}" type="presParOf" srcId="{DA646315-3438-4ED3-BF03-4E7FB25386E7}" destId="{29E11AD1-6006-410C-B7D9-B2EEBD9AE971}" srcOrd="2" destOrd="0" presId="urn:microsoft.com/office/officeart/2005/8/layout/hProcess11"/>
    <dgm:cxn modelId="{A9983489-B07A-4F9B-9C98-CA9C257F2D8A}" type="presParOf" srcId="{1AE4F447-78A0-435A-ADD2-A33D71190259}" destId="{83B2A142-86DA-44C5-A8A5-2F3E7C679F92}" srcOrd="1" destOrd="0" presId="urn:microsoft.com/office/officeart/2005/8/layout/hProcess11"/>
    <dgm:cxn modelId="{10FDBD67-F88F-45BD-9132-411C9B579B6F}" type="presParOf" srcId="{1AE4F447-78A0-435A-ADD2-A33D71190259}" destId="{D9BCDDE5-B74C-495F-8088-316F0462E333}" srcOrd="2" destOrd="0" presId="urn:microsoft.com/office/officeart/2005/8/layout/hProcess11"/>
    <dgm:cxn modelId="{16233DCE-14C0-4679-873B-1C2A65A00E49}" type="presParOf" srcId="{D9BCDDE5-B74C-495F-8088-316F0462E333}" destId="{523F8576-E5B2-4A91-A2FB-4548800FE853}" srcOrd="0" destOrd="0" presId="urn:microsoft.com/office/officeart/2005/8/layout/hProcess11"/>
    <dgm:cxn modelId="{B0C785EC-A1CB-4ACE-B0D3-52E582439D87}" type="presParOf" srcId="{D9BCDDE5-B74C-495F-8088-316F0462E333}" destId="{34AE5217-F3F4-4747-A6B7-D12E4E99EFD5}" srcOrd="1" destOrd="0" presId="urn:microsoft.com/office/officeart/2005/8/layout/hProcess11"/>
    <dgm:cxn modelId="{ABCAA0F2-9DBF-4B31-A18A-095E2D384DD7}" type="presParOf" srcId="{D9BCDDE5-B74C-495F-8088-316F0462E333}" destId="{C4C4DC34-61BF-49CC-AB03-695C903C6050}" srcOrd="2" destOrd="0" presId="urn:microsoft.com/office/officeart/2005/8/layout/hProcess11"/>
    <dgm:cxn modelId="{CC68ABD2-7CDB-460F-80E5-98E1B84BA1CA}" type="presParOf" srcId="{1AE4F447-78A0-435A-ADD2-A33D71190259}" destId="{EBAE4D1B-6291-46FC-B823-6A2A46BDB828}" srcOrd="3" destOrd="0" presId="urn:microsoft.com/office/officeart/2005/8/layout/hProcess11"/>
    <dgm:cxn modelId="{9DBD8304-E2CD-441C-9584-92EBF354E71E}" type="presParOf" srcId="{1AE4F447-78A0-435A-ADD2-A33D71190259}" destId="{CE6BCEBD-6F8A-4C67-A873-515C619B7175}" srcOrd="4" destOrd="0" presId="urn:microsoft.com/office/officeart/2005/8/layout/hProcess11"/>
    <dgm:cxn modelId="{C611BAA9-EDB7-4087-BCD2-BB9E8104E7FE}" type="presParOf" srcId="{CE6BCEBD-6F8A-4C67-A873-515C619B7175}" destId="{E7BF8B27-D4A5-4D78-A192-84DDC778ED5D}" srcOrd="0" destOrd="0" presId="urn:microsoft.com/office/officeart/2005/8/layout/hProcess11"/>
    <dgm:cxn modelId="{90072B95-DA05-40A8-A85B-AD3D79B522BB}" type="presParOf" srcId="{CE6BCEBD-6F8A-4C67-A873-515C619B7175}" destId="{C63500ED-820E-4776-8605-AB764ACC29CB}" srcOrd="1" destOrd="0" presId="urn:microsoft.com/office/officeart/2005/8/layout/hProcess11"/>
    <dgm:cxn modelId="{8462F587-F8F5-45C6-8F46-B7F20C1B057F}" type="presParOf" srcId="{CE6BCEBD-6F8A-4C67-A873-515C619B7175}" destId="{1DA9ECC5-137E-442C-9CB1-DB80F7CD7566}" srcOrd="2" destOrd="0" presId="urn:microsoft.com/office/officeart/2005/8/layout/hProcess1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A84585A-AB3C-4FB1-AF3C-A9C9C74D2F66}" type="doc">
      <dgm:prSet loTypeId="urn:microsoft.com/office/officeart/2005/8/layout/hProcess9" loCatId="process" qsTypeId="urn:microsoft.com/office/officeart/2005/8/quickstyle/simple1" qsCatId="simple" csTypeId="urn:microsoft.com/office/officeart/2005/8/colors/accent1_2" csCatId="accent1" phldr="1"/>
      <dgm:spPr/>
    </dgm:pt>
    <dgm:pt modelId="{FAAF47EC-508C-4240-8973-1AECD4D00246}">
      <dgm:prSet phldrT="[Text]"/>
      <dgm:spPr/>
      <dgm:t>
        <a:bodyPr/>
        <a:lstStyle/>
        <a:p>
          <a:r>
            <a:rPr lang="en-IE"/>
            <a:t>Player starts level.</a:t>
          </a:r>
        </a:p>
      </dgm:t>
    </dgm:pt>
    <dgm:pt modelId="{17508A18-0C9D-44E6-AED5-556075FBFA4C}" type="parTrans" cxnId="{21F4D315-8742-45F7-831C-1445DCC6C038}">
      <dgm:prSet/>
      <dgm:spPr/>
      <dgm:t>
        <a:bodyPr/>
        <a:lstStyle/>
        <a:p>
          <a:endParaRPr lang="en-IE"/>
        </a:p>
      </dgm:t>
    </dgm:pt>
    <dgm:pt modelId="{0225FECF-776F-43AC-B2F9-188B02D59627}" type="sibTrans" cxnId="{21F4D315-8742-45F7-831C-1445DCC6C038}">
      <dgm:prSet/>
      <dgm:spPr/>
      <dgm:t>
        <a:bodyPr/>
        <a:lstStyle/>
        <a:p>
          <a:endParaRPr lang="en-IE"/>
        </a:p>
      </dgm:t>
    </dgm:pt>
    <dgm:pt modelId="{4A4FEF7B-DF61-4DE8-87D0-CBC089CB3DD7}">
      <dgm:prSet phldrT="[Text]"/>
      <dgm:spPr/>
      <dgm:t>
        <a:bodyPr/>
        <a:lstStyle/>
        <a:p>
          <a:r>
            <a:rPr lang="en-IE"/>
            <a:t>Floor XML file is read into a list of points which define the floor's surface.</a:t>
          </a:r>
        </a:p>
      </dgm:t>
    </dgm:pt>
    <dgm:pt modelId="{79949FC5-6689-462F-BDC3-A6A14E25496B}" type="parTrans" cxnId="{3ED4AC1D-9F9F-42A8-8EDC-830D62070998}">
      <dgm:prSet/>
      <dgm:spPr/>
      <dgm:t>
        <a:bodyPr/>
        <a:lstStyle/>
        <a:p>
          <a:endParaRPr lang="en-IE"/>
        </a:p>
      </dgm:t>
    </dgm:pt>
    <dgm:pt modelId="{E098F1E9-C0E7-44AC-9942-174455C8BBEF}" type="sibTrans" cxnId="{3ED4AC1D-9F9F-42A8-8EDC-830D62070998}">
      <dgm:prSet/>
      <dgm:spPr/>
      <dgm:t>
        <a:bodyPr/>
        <a:lstStyle/>
        <a:p>
          <a:endParaRPr lang="en-IE"/>
        </a:p>
      </dgm:t>
    </dgm:pt>
    <dgm:pt modelId="{3F2147FA-70E9-4440-B769-BE4670BC4A44}">
      <dgm:prSet phldrT="[Text]"/>
      <dgm:spPr/>
      <dgm:t>
        <a:bodyPr/>
        <a:lstStyle/>
        <a:p>
          <a:r>
            <a:rPr lang="en-IE"/>
            <a:t>The list of points is turned into the tops of a list of four sided physics objects.</a:t>
          </a:r>
        </a:p>
      </dgm:t>
    </dgm:pt>
    <dgm:pt modelId="{57D79C30-37C7-40CA-8ABB-720CACCD668D}" type="parTrans" cxnId="{7DD2696B-F143-4FCB-8C8E-152422740FB4}">
      <dgm:prSet/>
      <dgm:spPr/>
      <dgm:t>
        <a:bodyPr/>
        <a:lstStyle/>
        <a:p>
          <a:endParaRPr lang="en-IE"/>
        </a:p>
      </dgm:t>
    </dgm:pt>
    <dgm:pt modelId="{41436F0F-2991-4EF1-91FB-A29047916567}" type="sibTrans" cxnId="{7DD2696B-F143-4FCB-8C8E-152422740FB4}">
      <dgm:prSet/>
      <dgm:spPr/>
      <dgm:t>
        <a:bodyPr/>
        <a:lstStyle/>
        <a:p>
          <a:endParaRPr lang="en-IE"/>
        </a:p>
      </dgm:t>
    </dgm:pt>
    <dgm:pt modelId="{59AD2E16-CCDF-43F3-A055-EA496E3CE580}">
      <dgm:prSet phldrT="[Text]"/>
      <dgm:spPr/>
      <dgm:t>
        <a:bodyPr/>
        <a:lstStyle/>
        <a:p>
          <a:r>
            <a:rPr lang="en-IE"/>
            <a:t>Object XML file is read and all objects are created .</a:t>
          </a:r>
        </a:p>
      </dgm:t>
    </dgm:pt>
    <dgm:pt modelId="{7363C210-AC64-41DC-824E-73B481B96D51}" type="parTrans" cxnId="{4691EBFC-98AC-4DC0-84AF-1EE098FC4465}">
      <dgm:prSet/>
      <dgm:spPr/>
      <dgm:t>
        <a:bodyPr/>
        <a:lstStyle/>
        <a:p>
          <a:endParaRPr lang="en-IE"/>
        </a:p>
      </dgm:t>
    </dgm:pt>
    <dgm:pt modelId="{84A6F6F2-F17C-4CA1-ABF1-8BE44C97D13E}" type="sibTrans" cxnId="{4691EBFC-98AC-4DC0-84AF-1EE098FC4465}">
      <dgm:prSet/>
      <dgm:spPr/>
      <dgm:t>
        <a:bodyPr/>
        <a:lstStyle/>
        <a:p>
          <a:endParaRPr lang="en-IE"/>
        </a:p>
      </dgm:t>
    </dgm:pt>
    <dgm:pt modelId="{B6EF8BB9-77EC-4028-A7CF-119DB1F291FB}">
      <dgm:prSet phldrT="[Text]"/>
      <dgm:spPr/>
      <dgm:t>
        <a:bodyPr/>
        <a:lstStyle/>
        <a:p>
          <a:r>
            <a:rPr lang="en-IE"/>
            <a:t>Level begins.</a:t>
          </a:r>
        </a:p>
      </dgm:t>
    </dgm:pt>
    <dgm:pt modelId="{5F16A804-8D45-4291-A492-861BAFF52CCC}" type="parTrans" cxnId="{103ACD77-BEE5-4211-9A5F-E285E88C2812}">
      <dgm:prSet/>
      <dgm:spPr/>
      <dgm:t>
        <a:bodyPr/>
        <a:lstStyle/>
        <a:p>
          <a:endParaRPr lang="en-IE"/>
        </a:p>
      </dgm:t>
    </dgm:pt>
    <dgm:pt modelId="{D387CBB9-F15A-4FBD-AC1E-AAF961DE8CB3}" type="sibTrans" cxnId="{103ACD77-BEE5-4211-9A5F-E285E88C2812}">
      <dgm:prSet/>
      <dgm:spPr/>
      <dgm:t>
        <a:bodyPr/>
        <a:lstStyle/>
        <a:p>
          <a:endParaRPr lang="en-IE"/>
        </a:p>
      </dgm:t>
    </dgm:pt>
    <dgm:pt modelId="{810E9BF4-ED2B-49D9-9AE9-383102B60F9E}" type="pres">
      <dgm:prSet presAssocID="{8A84585A-AB3C-4FB1-AF3C-A9C9C74D2F66}" presName="CompostProcess" presStyleCnt="0">
        <dgm:presLayoutVars>
          <dgm:dir/>
          <dgm:resizeHandles val="exact"/>
        </dgm:presLayoutVars>
      </dgm:prSet>
      <dgm:spPr/>
    </dgm:pt>
    <dgm:pt modelId="{22A4C4FD-16DC-44F7-9322-D35F042BE44F}" type="pres">
      <dgm:prSet presAssocID="{8A84585A-AB3C-4FB1-AF3C-A9C9C74D2F66}" presName="arrow" presStyleLbl="bgShp" presStyleIdx="0" presStyleCnt="1"/>
      <dgm:spPr/>
    </dgm:pt>
    <dgm:pt modelId="{EA732718-9ED3-44BE-ABAD-1A422328C3C3}" type="pres">
      <dgm:prSet presAssocID="{8A84585A-AB3C-4FB1-AF3C-A9C9C74D2F66}" presName="linearProcess" presStyleCnt="0"/>
      <dgm:spPr/>
    </dgm:pt>
    <dgm:pt modelId="{C968C7FC-B97D-4875-A8E9-1D209A6DF563}" type="pres">
      <dgm:prSet presAssocID="{FAAF47EC-508C-4240-8973-1AECD4D00246}" presName="textNode" presStyleLbl="node1" presStyleIdx="0" presStyleCnt="5">
        <dgm:presLayoutVars>
          <dgm:bulletEnabled val="1"/>
        </dgm:presLayoutVars>
      </dgm:prSet>
      <dgm:spPr/>
      <dgm:t>
        <a:bodyPr/>
        <a:lstStyle/>
        <a:p>
          <a:endParaRPr lang="en-IE"/>
        </a:p>
      </dgm:t>
    </dgm:pt>
    <dgm:pt modelId="{00E36BA2-4A93-4F80-AC32-A84438693915}" type="pres">
      <dgm:prSet presAssocID="{0225FECF-776F-43AC-B2F9-188B02D59627}" presName="sibTrans" presStyleCnt="0"/>
      <dgm:spPr/>
    </dgm:pt>
    <dgm:pt modelId="{8CCEF6FA-0C25-4B04-964F-D9E7E2786E1F}" type="pres">
      <dgm:prSet presAssocID="{4A4FEF7B-DF61-4DE8-87D0-CBC089CB3DD7}" presName="textNode" presStyleLbl="node1" presStyleIdx="1" presStyleCnt="5">
        <dgm:presLayoutVars>
          <dgm:bulletEnabled val="1"/>
        </dgm:presLayoutVars>
      </dgm:prSet>
      <dgm:spPr/>
      <dgm:t>
        <a:bodyPr/>
        <a:lstStyle/>
        <a:p>
          <a:endParaRPr lang="en-IE"/>
        </a:p>
      </dgm:t>
    </dgm:pt>
    <dgm:pt modelId="{B22A66D9-8531-4DFB-B2B0-5D9B8E249131}" type="pres">
      <dgm:prSet presAssocID="{E098F1E9-C0E7-44AC-9942-174455C8BBEF}" presName="sibTrans" presStyleCnt="0"/>
      <dgm:spPr/>
    </dgm:pt>
    <dgm:pt modelId="{CB1FCBEC-8C29-4B74-9FDC-4EA185307141}" type="pres">
      <dgm:prSet presAssocID="{3F2147FA-70E9-4440-B769-BE4670BC4A44}" presName="textNode" presStyleLbl="node1" presStyleIdx="2" presStyleCnt="5">
        <dgm:presLayoutVars>
          <dgm:bulletEnabled val="1"/>
        </dgm:presLayoutVars>
      </dgm:prSet>
      <dgm:spPr/>
      <dgm:t>
        <a:bodyPr/>
        <a:lstStyle/>
        <a:p>
          <a:endParaRPr lang="en-IE"/>
        </a:p>
      </dgm:t>
    </dgm:pt>
    <dgm:pt modelId="{1DFA7491-6E08-4055-B74A-A792D57441E0}" type="pres">
      <dgm:prSet presAssocID="{41436F0F-2991-4EF1-91FB-A29047916567}" presName="sibTrans" presStyleCnt="0"/>
      <dgm:spPr/>
    </dgm:pt>
    <dgm:pt modelId="{ABCE6B58-F95B-4E32-9174-A30EAD30DBD9}" type="pres">
      <dgm:prSet presAssocID="{59AD2E16-CCDF-43F3-A055-EA496E3CE580}" presName="textNode" presStyleLbl="node1" presStyleIdx="3" presStyleCnt="5">
        <dgm:presLayoutVars>
          <dgm:bulletEnabled val="1"/>
        </dgm:presLayoutVars>
      </dgm:prSet>
      <dgm:spPr/>
      <dgm:t>
        <a:bodyPr/>
        <a:lstStyle/>
        <a:p>
          <a:endParaRPr lang="en-IE"/>
        </a:p>
      </dgm:t>
    </dgm:pt>
    <dgm:pt modelId="{9730EE34-09F8-44D5-A6C2-B0A0F6748704}" type="pres">
      <dgm:prSet presAssocID="{84A6F6F2-F17C-4CA1-ABF1-8BE44C97D13E}" presName="sibTrans" presStyleCnt="0"/>
      <dgm:spPr/>
    </dgm:pt>
    <dgm:pt modelId="{18390451-24C0-4D87-BADD-8E47AB5E8193}" type="pres">
      <dgm:prSet presAssocID="{B6EF8BB9-77EC-4028-A7CF-119DB1F291FB}" presName="textNode" presStyleLbl="node1" presStyleIdx="4" presStyleCnt="5">
        <dgm:presLayoutVars>
          <dgm:bulletEnabled val="1"/>
        </dgm:presLayoutVars>
      </dgm:prSet>
      <dgm:spPr/>
      <dgm:t>
        <a:bodyPr/>
        <a:lstStyle/>
        <a:p>
          <a:endParaRPr lang="en-IE"/>
        </a:p>
      </dgm:t>
    </dgm:pt>
  </dgm:ptLst>
  <dgm:cxnLst>
    <dgm:cxn modelId="{D6D02B98-E39B-40DC-822F-34D2B7133736}" type="presOf" srcId="{B6EF8BB9-77EC-4028-A7CF-119DB1F291FB}" destId="{18390451-24C0-4D87-BADD-8E47AB5E8193}" srcOrd="0" destOrd="0" presId="urn:microsoft.com/office/officeart/2005/8/layout/hProcess9"/>
    <dgm:cxn modelId="{21F4D315-8742-45F7-831C-1445DCC6C038}" srcId="{8A84585A-AB3C-4FB1-AF3C-A9C9C74D2F66}" destId="{FAAF47EC-508C-4240-8973-1AECD4D00246}" srcOrd="0" destOrd="0" parTransId="{17508A18-0C9D-44E6-AED5-556075FBFA4C}" sibTransId="{0225FECF-776F-43AC-B2F9-188B02D59627}"/>
    <dgm:cxn modelId="{C27EAEF9-86A0-4CEF-8027-AF08E6D4B287}" type="presOf" srcId="{4A4FEF7B-DF61-4DE8-87D0-CBC089CB3DD7}" destId="{8CCEF6FA-0C25-4B04-964F-D9E7E2786E1F}" srcOrd="0" destOrd="0" presId="urn:microsoft.com/office/officeart/2005/8/layout/hProcess9"/>
    <dgm:cxn modelId="{4691EBFC-98AC-4DC0-84AF-1EE098FC4465}" srcId="{8A84585A-AB3C-4FB1-AF3C-A9C9C74D2F66}" destId="{59AD2E16-CCDF-43F3-A055-EA496E3CE580}" srcOrd="3" destOrd="0" parTransId="{7363C210-AC64-41DC-824E-73B481B96D51}" sibTransId="{84A6F6F2-F17C-4CA1-ABF1-8BE44C97D13E}"/>
    <dgm:cxn modelId="{EE0D17F3-C9AC-4A13-81AC-AB4EE18B7CA8}" type="presOf" srcId="{8A84585A-AB3C-4FB1-AF3C-A9C9C74D2F66}" destId="{810E9BF4-ED2B-49D9-9AE9-383102B60F9E}" srcOrd="0" destOrd="0" presId="urn:microsoft.com/office/officeart/2005/8/layout/hProcess9"/>
    <dgm:cxn modelId="{103ACD77-BEE5-4211-9A5F-E285E88C2812}" srcId="{8A84585A-AB3C-4FB1-AF3C-A9C9C74D2F66}" destId="{B6EF8BB9-77EC-4028-A7CF-119DB1F291FB}" srcOrd="4" destOrd="0" parTransId="{5F16A804-8D45-4291-A492-861BAFF52CCC}" sibTransId="{D387CBB9-F15A-4FBD-AC1E-AAF961DE8CB3}"/>
    <dgm:cxn modelId="{A1588CD7-2AB3-47E7-A66A-22DBA4CE7330}" type="presOf" srcId="{3F2147FA-70E9-4440-B769-BE4670BC4A44}" destId="{CB1FCBEC-8C29-4B74-9FDC-4EA185307141}" srcOrd="0" destOrd="0" presId="urn:microsoft.com/office/officeart/2005/8/layout/hProcess9"/>
    <dgm:cxn modelId="{5B9DCEF8-F43E-4851-9CF4-F254BB06428B}" type="presOf" srcId="{FAAF47EC-508C-4240-8973-1AECD4D00246}" destId="{C968C7FC-B97D-4875-A8E9-1D209A6DF563}" srcOrd="0" destOrd="0" presId="urn:microsoft.com/office/officeart/2005/8/layout/hProcess9"/>
    <dgm:cxn modelId="{3ED4AC1D-9F9F-42A8-8EDC-830D62070998}" srcId="{8A84585A-AB3C-4FB1-AF3C-A9C9C74D2F66}" destId="{4A4FEF7B-DF61-4DE8-87D0-CBC089CB3DD7}" srcOrd="1" destOrd="0" parTransId="{79949FC5-6689-462F-BDC3-A6A14E25496B}" sibTransId="{E098F1E9-C0E7-44AC-9942-174455C8BBEF}"/>
    <dgm:cxn modelId="{7DD2696B-F143-4FCB-8C8E-152422740FB4}" srcId="{8A84585A-AB3C-4FB1-AF3C-A9C9C74D2F66}" destId="{3F2147FA-70E9-4440-B769-BE4670BC4A44}" srcOrd="2" destOrd="0" parTransId="{57D79C30-37C7-40CA-8ABB-720CACCD668D}" sibTransId="{41436F0F-2991-4EF1-91FB-A29047916567}"/>
    <dgm:cxn modelId="{79CE0D7B-2185-45C2-8ACF-77E6EE1DF2CF}" type="presOf" srcId="{59AD2E16-CCDF-43F3-A055-EA496E3CE580}" destId="{ABCE6B58-F95B-4E32-9174-A30EAD30DBD9}" srcOrd="0" destOrd="0" presId="urn:microsoft.com/office/officeart/2005/8/layout/hProcess9"/>
    <dgm:cxn modelId="{A235EB4F-0041-406C-B5A7-4DB4F4ADBBA4}" type="presParOf" srcId="{810E9BF4-ED2B-49D9-9AE9-383102B60F9E}" destId="{22A4C4FD-16DC-44F7-9322-D35F042BE44F}" srcOrd="0" destOrd="0" presId="urn:microsoft.com/office/officeart/2005/8/layout/hProcess9"/>
    <dgm:cxn modelId="{03ABF028-0017-4317-B052-2A6F4FDD00F9}" type="presParOf" srcId="{810E9BF4-ED2B-49D9-9AE9-383102B60F9E}" destId="{EA732718-9ED3-44BE-ABAD-1A422328C3C3}" srcOrd="1" destOrd="0" presId="urn:microsoft.com/office/officeart/2005/8/layout/hProcess9"/>
    <dgm:cxn modelId="{9F89F8EA-675F-4F94-A1EA-67A94CCAF16D}" type="presParOf" srcId="{EA732718-9ED3-44BE-ABAD-1A422328C3C3}" destId="{C968C7FC-B97D-4875-A8E9-1D209A6DF563}" srcOrd="0" destOrd="0" presId="urn:microsoft.com/office/officeart/2005/8/layout/hProcess9"/>
    <dgm:cxn modelId="{BDEB5B93-BB6E-463A-B815-25D23044D7E8}" type="presParOf" srcId="{EA732718-9ED3-44BE-ABAD-1A422328C3C3}" destId="{00E36BA2-4A93-4F80-AC32-A84438693915}" srcOrd="1" destOrd="0" presId="urn:microsoft.com/office/officeart/2005/8/layout/hProcess9"/>
    <dgm:cxn modelId="{EB43D653-D84C-45EB-BC05-D30AF43184DE}" type="presParOf" srcId="{EA732718-9ED3-44BE-ABAD-1A422328C3C3}" destId="{8CCEF6FA-0C25-4B04-964F-D9E7E2786E1F}" srcOrd="2" destOrd="0" presId="urn:microsoft.com/office/officeart/2005/8/layout/hProcess9"/>
    <dgm:cxn modelId="{B1542D98-633D-44C1-9A3C-FEB5BF3F8A10}" type="presParOf" srcId="{EA732718-9ED3-44BE-ABAD-1A422328C3C3}" destId="{B22A66D9-8531-4DFB-B2B0-5D9B8E249131}" srcOrd="3" destOrd="0" presId="urn:microsoft.com/office/officeart/2005/8/layout/hProcess9"/>
    <dgm:cxn modelId="{3966E69D-4C13-4975-9383-8BC5CA7B1D34}" type="presParOf" srcId="{EA732718-9ED3-44BE-ABAD-1A422328C3C3}" destId="{CB1FCBEC-8C29-4B74-9FDC-4EA185307141}" srcOrd="4" destOrd="0" presId="urn:microsoft.com/office/officeart/2005/8/layout/hProcess9"/>
    <dgm:cxn modelId="{22EB2786-F189-43D4-84B0-85511C0AA93C}" type="presParOf" srcId="{EA732718-9ED3-44BE-ABAD-1A422328C3C3}" destId="{1DFA7491-6E08-4055-B74A-A792D57441E0}" srcOrd="5" destOrd="0" presId="urn:microsoft.com/office/officeart/2005/8/layout/hProcess9"/>
    <dgm:cxn modelId="{64E18F1F-967F-477B-BD1D-F49B257FC038}" type="presParOf" srcId="{EA732718-9ED3-44BE-ABAD-1A422328C3C3}" destId="{ABCE6B58-F95B-4E32-9174-A30EAD30DBD9}" srcOrd="6" destOrd="0" presId="urn:microsoft.com/office/officeart/2005/8/layout/hProcess9"/>
    <dgm:cxn modelId="{23866197-1C81-43C2-86C5-B572AB2BA480}" type="presParOf" srcId="{EA732718-9ED3-44BE-ABAD-1A422328C3C3}" destId="{9730EE34-09F8-44D5-A6C2-B0A0F6748704}" srcOrd="7" destOrd="0" presId="urn:microsoft.com/office/officeart/2005/8/layout/hProcess9"/>
    <dgm:cxn modelId="{E030F991-F04A-47B1-AD48-B8DF3D80A851}" type="presParOf" srcId="{EA732718-9ED3-44BE-ABAD-1A422328C3C3}" destId="{18390451-24C0-4D87-BADD-8E47AB5E8193}" srcOrd="8" destOrd="0" presId="urn:microsoft.com/office/officeart/2005/8/layout/hProcess9"/>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EC35339-6545-4B63-ABF8-88973653CE39}" type="doc">
      <dgm:prSet loTypeId="urn:microsoft.com/office/officeart/2005/8/layout/hProcess10" loCatId="process" qsTypeId="urn:microsoft.com/office/officeart/2005/8/quickstyle/simple1" qsCatId="simple" csTypeId="urn:microsoft.com/office/officeart/2005/8/colors/accent1_2" csCatId="accent1" phldr="1"/>
      <dgm:spPr/>
    </dgm:pt>
    <dgm:pt modelId="{836BF2DC-A4DD-457F-86FD-648B31AC5E62}">
      <dgm:prSet phldrT="[Text]"/>
      <dgm:spPr/>
      <dgm:t>
        <a:bodyPr/>
        <a:lstStyle/>
        <a:p>
          <a:r>
            <a:rPr lang="en-IE"/>
            <a:t>Open "Select Level" menu</a:t>
          </a:r>
        </a:p>
      </dgm:t>
    </dgm:pt>
    <dgm:pt modelId="{EFBEAAF4-16AD-4D94-ADBF-F4EBB9D4ABA3}" type="parTrans" cxnId="{CB79B1CD-48E9-4D72-BD3D-749AD082B174}">
      <dgm:prSet/>
      <dgm:spPr/>
      <dgm:t>
        <a:bodyPr/>
        <a:lstStyle/>
        <a:p>
          <a:endParaRPr lang="en-IE"/>
        </a:p>
      </dgm:t>
    </dgm:pt>
    <dgm:pt modelId="{EA978A0F-181A-4384-A965-EA62A85750AA}" type="sibTrans" cxnId="{CB79B1CD-48E9-4D72-BD3D-749AD082B174}">
      <dgm:prSet/>
      <dgm:spPr/>
      <dgm:t>
        <a:bodyPr/>
        <a:lstStyle/>
        <a:p>
          <a:endParaRPr lang="en-IE"/>
        </a:p>
      </dgm:t>
    </dgm:pt>
    <dgm:pt modelId="{2D1DFF9B-A206-400E-9EA3-9116E0A65AF0}">
      <dgm:prSet phldrT="[Text]"/>
      <dgm:spPr/>
      <dgm:t>
        <a:bodyPr/>
        <a:lstStyle/>
        <a:p>
          <a:r>
            <a:rPr lang="en-IE"/>
            <a:t>Select level 1</a:t>
          </a:r>
        </a:p>
      </dgm:t>
    </dgm:pt>
    <dgm:pt modelId="{1A82A5AE-D22D-488A-A4FA-D9D71ACDD532}" type="parTrans" cxnId="{B374D874-6697-4A8E-95E8-FCF8D50F900C}">
      <dgm:prSet/>
      <dgm:spPr/>
      <dgm:t>
        <a:bodyPr/>
        <a:lstStyle/>
        <a:p>
          <a:endParaRPr lang="en-IE"/>
        </a:p>
      </dgm:t>
    </dgm:pt>
    <dgm:pt modelId="{C65C13D7-2D5B-476A-B5E8-14DEDA2D35C4}" type="sibTrans" cxnId="{B374D874-6697-4A8E-95E8-FCF8D50F900C}">
      <dgm:prSet/>
      <dgm:spPr/>
      <dgm:t>
        <a:bodyPr/>
        <a:lstStyle/>
        <a:p>
          <a:endParaRPr lang="en-IE"/>
        </a:p>
      </dgm:t>
    </dgm:pt>
    <dgm:pt modelId="{249EAFDF-D06D-4523-87A4-71A4A36C99BA}">
      <dgm:prSet phldrT="[Text]"/>
      <dgm:spPr/>
      <dgm:t>
        <a:bodyPr/>
        <a:lstStyle/>
        <a:p>
          <a:r>
            <a:rPr lang="en-IE"/>
            <a:t>Level 1 starts</a:t>
          </a:r>
        </a:p>
      </dgm:t>
    </dgm:pt>
    <dgm:pt modelId="{4F7C9B2F-D356-4B6A-8981-A61D5B329E0E}" type="parTrans" cxnId="{CAF95F39-21B1-4DF0-986F-5898F914BDB8}">
      <dgm:prSet/>
      <dgm:spPr/>
      <dgm:t>
        <a:bodyPr/>
        <a:lstStyle/>
        <a:p>
          <a:endParaRPr lang="en-IE"/>
        </a:p>
      </dgm:t>
    </dgm:pt>
    <dgm:pt modelId="{DCCF9F9F-3B7C-4237-8E1F-74E13ED06524}" type="sibTrans" cxnId="{CAF95F39-21B1-4DF0-986F-5898F914BDB8}">
      <dgm:prSet/>
      <dgm:spPr/>
      <dgm:t>
        <a:bodyPr/>
        <a:lstStyle/>
        <a:p>
          <a:endParaRPr lang="en-IE"/>
        </a:p>
      </dgm:t>
    </dgm:pt>
    <dgm:pt modelId="{F153838B-EE4F-40BE-912C-EF0225292936}" type="pres">
      <dgm:prSet presAssocID="{EEC35339-6545-4B63-ABF8-88973653CE39}" presName="Name0" presStyleCnt="0">
        <dgm:presLayoutVars>
          <dgm:dir/>
          <dgm:resizeHandles val="exact"/>
        </dgm:presLayoutVars>
      </dgm:prSet>
      <dgm:spPr/>
    </dgm:pt>
    <dgm:pt modelId="{D0954217-B423-4A24-89C5-01E2DBF2C9EC}" type="pres">
      <dgm:prSet presAssocID="{836BF2DC-A4DD-457F-86FD-648B31AC5E62}" presName="composite" presStyleCnt="0"/>
      <dgm:spPr/>
    </dgm:pt>
    <dgm:pt modelId="{99BB9874-4DD2-40ED-A019-56019D6E9903}" type="pres">
      <dgm:prSet presAssocID="{836BF2DC-A4DD-457F-86FD-648B31AC5E62}" presName="imagSh" presStyleLbl="bgImgPlace1" presStyleIdx="0" presStyleCnt="3" custScaleX="161784" custScaleY="164803"/>
      <dgm:spPr>
        <a:prstGeom prst="rect">
          <a:avLst/>
        </a:prstGeom>
        <a:blipFill rotWithShape="1">
          <a:blip xmlns:r="http://schemas.openxmlformats.org/officeDocument/2006/relationships" r:embed="rId1"/>
          <a:stretch>
            <a:fillRect/>
          </a:stretch>
        </a:blipFill>
      </dgm:spPr>
      <dgm:t>
        <a:bodyPr/>
        <a:lstStyle/>
        <a:p>
          <a:endParaRPr lang="en-IE"/>
        </a:p>
      </dgm:t>
    </dgm:pt>
    <dgm:pt modelId="{3205BA63-9332-4CCC-BECF-A9F0F7AB9683}" type="pres">
      <dgm:prSet presAssocID="{836BF2DC-A4DD-457F-86FD-648B31AC5E62}" presName="txNode" presStyleLbl="node1" presStyleIdx="0" presStyleCnt="3" custLinFactNeighborX="3615" custLinFactNeighborY="-22592">
        <dgm:presLayoutVars>
          <dgm:bulletEnabled val="1"/>
        </dgm:presLayoutVars>
      </dgm:prSet>
      <dgm:spPr>
        <a:prstGeom prst="rect">
          <a:avLst/>
        </a:prstGeom>
      </dgm:spPr>
      <dgm:t>
        <a:bodyPr/>
        <a:lstStyle/>
        <a:p>
          <a:endParaRPr lang="en-IE"/>
        </a:p>
      </dgm:t>
    </dgm:pt>
    <dgm:pt modelId="{FE05095B-5DFB-4746-926B-F632657D3AB1}" type="pres">
      <dgm:prSet presAssocID="{EA978A0F-181A-4384-A965-EA62A85750AA}" presName="sibTrans" presStyleLbl="sibTrans2D1" presStyleIdx="0" presStyleCnt="2"/>
      <dgm:spPr/>
      <dgm:t>
        <a:bodyPr/>
        <a:lstStyle/>
        <a:p>
          <a:endParaRPr lang="en-IE"/>
        </a:p>
      </dgm:t>
    </dgm:pt>
    <dgm:pt modelId="{732EDA6F-8B17-457D-B4F0-46CD0C123691}" type="pres">
      <dgm:prSet presAssocID="{EA978A0F-181A-4384-A965-EA62A85750AA}" presName="connTx" presStyleLbl="sibTrans2D1" presStyleIdx="0" presStyleCnt="2"/>
      <dgm:spPr/>
      <dgm:t>
        <a:bodyPr/>
        <a:lstStyle/>
        <a:p>
          <a:endParaRPr lang="en-IE"/>
        </a:p>
      </dgm:t>
    </dgm:pt>
    <dgm:pt modelId="{85F9B919-E97E-4F3A-B746-BA6C4DB105A3}" type="pres">
      <dgm:prSet presAssocID="{2D1DFF9B-A206-400E-9EA3-9116E0A65AF0}" presName="composite" presStyleCnt="0"/>
      <dgm:spPr/>
    </dgm:pt>
    <dgm:pt modelId="{1DDE3C26-BA47-47AC-A256-5CD5C1F16965}" type="pres">
      <dgm:prSet presAssocID="{2D1DFF9B-A206-400E-9EA3-9116E0A65AF0}" presName="imagSh" presStyleLbl="bgImgPlace1" presStyleIdx="1" presStyleCnt="3" custScaleX="164847" custScaleY="162840"/>
      <dgm:spPr>
        <a:prstGeom prst="rect">
          <a:avLst/>
        </a:prstGeom>
        <a:blipFill rotWithShape="1">
          <a:blip xmlns:r="http://schemas.openxmlformats.org/officeDocument/2006/relationships" r:embed="rId2"/>
          <a:stretch>
            <a:fillRect/>
          </a:stretch>
        </a:blipFill>
      </dgm:spPr>
    </dgm:pt>
    <dgm:pt modelId="{09F3E2E2-FC73-4D9F-B335-86C1B211CCBF}" type="pres">
      <dgm:prSet presAssocID="{2D1DFF9B-A206-400E-9EA3-9116E0A65AF0}" presName="txNode" presStyleLbl="node1" presStyleIdx="1" presStyleCnt="3" custLinFactNeighborY="-21688">
        <dgm:presLayoutVars>
          <dgm:bulletEnabled val="1"/>
        </dgm:presLayoutVars>
      </dgm:prSet>
      <dgm:spPr>
        <a:prstGeom prst="rect">
          <a:avLst/>
        </a:prstGeom>
      </dgm:spPr>
      <dgm:t>
        <a:bodyPr/>
        <a:lstStyle/>
        <a:p>
          <a:endParaRPr lang="en-IE"/>
        </a:p>
      </dgm:t>
    </dgm:pt>
    <dgm:pt modelId="{F2D21793-9D01-4D8B-8C52-E22B76070043}" type="pres">
      <dgm:prSet presAssocID="{C65C13D7-2D5B-476A-B5E8-14DEDA2D35C4}" presName="sibTrans" presStyleLbl="sibTrans2D1" presStyleIdx="1" presStyleCnt="2"/>
      <dgm:spPr/>
      <dgm:t>
        <a:bodyPr/>
        <a:lstStyle/>
        <a:p>
          <a:endParaRPr lang="en-IE"/>
        </a:p>
      </dgm:t>
    </dgm:pt>
    <dgm:pt modelId="{932094D3-559A-4469-92BD-0F2CF1048D3C}" type="pres">
      <dgm:prSet presAssocID="{C65C13D7-2D5B-476A-B5E8-14DEDA2D35C4}" presName="connTx" presStyleLbl="sibTrans2D1" presStyleIdx="1" presStyleCnt="2"/>
      <dgm:spPr/>
      <dgm:t>
        <a:bodyPr/>
        <a:lstStyle/>
        <a:p>
          <a:endParaRPr lang="en-IE"/>
        </a:p>
      </dgm:t>
    </dgm:pt>
    <dgm:pt modelId="{99BD0209-4293-4453-83C9-74343177CE4B}" type="pres">
      <dgm:prSet presAssocID="{249EAFDF-D06D-4523-87A4-71A4A36C99BA}" presName="composite" presStyleCnt="0"/>
      <dgm:spPr/>
    </dgm:pt>
    <dgm:pt modelId="{2CA3EC6C-F0D8-4F2A-8181-6D46D4656DA7}" type="pres">
      <dgm:prSet presAssocID="{249EAFDF-D06D-4523-87A4-71A4A36C99BA}" presName="imagSh" presStyleLbl="bgImgPlace1" presStyleIdx="2" presStyleCnt="3" custLinFactNeighborX="6326" custLinFactNeighborY="15362"/>
      <dgm:spPr>
        <a:prstGeom prst="rect">
          <a:avLst/>
        </a:prstGeom>
        <a:blipFill rotWithShape="1">
          <a:blip xmlns:r="http://schemas.openxmlformats.org/officeDocument/2006/relationships" r:embed="rId3"/>
          <a:stretch>
            <a:fillRect/>
          </a:stretch>
        </a:blipFill>
      </dgm:spPr>
    </dgm:pt>
    <dgm:pt modelId="{05EF2177-3F26-488B-905E-CE6479A413E0}" type="pres">
      <dgm:prSet presAssocID="{249EAFDF-D06D-4523-87A4-71A4A36C99BA}" presName="txNode" presStyleLbl="node1" presStyleIdx="2" presStyleCnt="3" custLinFactNeighborX="-13555" custLinFactNeighborY="-45184">
        <dgm:presLayoutVars>
          <dgm:bulletEnabled val="1"/>
        </dgm:presLayoutVars>
      </dgm:prSet>
      <dgm:spPr>
        <a:prstGeom prst="rect">
          <a:avLst/>
        </a:prstGeom>
      </dgm:spPr>
      <dgm:t>
        <a:bodyPr/>
        <a:lstStyle/>
        <a:p>
          <a:endParaRPr lang="en-IE"/>
        </a:p>
      </dgm:t>
    </dgm:pt>
  </dgm:ptLst>
  <dgm:cxnLst>
    <dgm:cxn modelId="{24A32159-7824-4719-BF32-0EDE7AAFDAC2}" type="presOf" srcId="{249EAFDF-D06D-4523-87A4-71A4A36C99BA}" destId="{05EF2177-3F26-488B-905E-CE6479A413E0}" srcOrd="0" destOrd="0" presId="urn:microsoft.com/office/officeart/2005/8/layout/hProcess10"/>
    <dgm:cxn modelId="{CB79B1CD-48E9-4D72-BD3D-749AD082B174}" srcId="{EEC35339-6545-4B63-ABF8-88973653CE39}" destId="{836BF2DC-A4DD-457F-86FD-648B31AC5E62}" srcOrd="0" destOrd="0" parTransId="{EFBEAAF4-16AD-4D94-ADBF-F4EBB9D4ABA3}" sibTransId="{EA978A0F-181A-4384-A965-EA62A85750AA}"/>
    <dgm:cxn modelId="{929CCDE3-B968-4147-A294-E730FB2AF8C2}" type="presOf" srcId="{EA978A0F-181A-4384-A965-EA62A85750AA}" destId="{732EDA6F-8B17-457D-B4F0-46CD0C123691}" srcOrd="1" destOrd="0" presId="urn:microsoft.com/office/officeart/2005/8/layout/hProcess10"/>
    <dgm:cxn modelId="{B374D874-6697-4A8E-95E8-FCF8D50F900C}" srcId="{EEC35339-6545-4B63-ABF8-88973653CE39}" destId="{2D1DFF9B-A206-400E-9EA3-9116E0A65AF0}" srcOrd="1" destOrd="0" parTransId="{1A82A5AE-D22D-488A-A4FA-D9D71ACDD532}" sibTransId="{C65C13D7-2D5B-476A-B5E8-14DEDA2D35C4}"/>
    <dgm:cxn modelId="{9F820AB5-FC76-4BE2-8FEA-62BAC593F6A5}" type="presOf" srcId="{C65C13D7-2D5B-476A-B5E8-14DEDA2D35C4}" destId="{F2D21793-9D01-4D8B-8C52-E22B76070043}" srcOrd="0" destOrd="0" presId="urn:microsoft.com/office/officeart/2005/8/layout/hProcess10"/>
    <dgm:cxn modelId="{053560FA-3479-4B90-87B4-EF285B39872E}" type="presOf" srcId="{836BF2DC-A4DD-457F-86FD-648B31AC5E62}" destId="{3205BA63-9332-4CCC-BECF-A9F0F7AB9683}" srcOrd="0" destOrd="0" presId="urn:microsoft.com/office/officeart/2005/8/layout/hProcess10"/>
    <dgm:cxn modelId="{CAF95F39-21B1-4DF0-986F-5898F914BDB8}" srcId="{EEC35339-6545-4B63-ABF8-88973653CE39}" destId="{249EAFDF-D06D-4523-87A4-71A4A36C99BA}" srcOrd="2" destOrd="0" parTransId="{4F7C9B2F-D356-4B6A-8981-A61D5B329E0E}" sibTransId="{DCCF9F9F-3B7C-4237-8E1F-74E13ED06524}"/>
    <dgm:cxn modelId="{3BC84995-BB9A-479D-953C-B5F5D9C8F0F2}" type="presOf" srcId="{EEC35339-6545-4B63-ABF8-88973653CE39}" destId="{F153838B-EE4F-40BE-912C-EF0225292936}" srcOrd="0" destOrd="0" presId="urn:microsoft.com/office/officeart/2005/8/layout/hProcess10"/>
    <dgm:cxn modelId="{4F6FEE89-4DF3-4802-8C79-B909C4D2B75F}" type="presOf" srcId="{EA978A0F-181A-4384-A965-EA62A85750AA}" destId="{FE05095B-5DFB-4746-926B-F632657D3AB1}" srcOrd="0" destOrd="0" presId="urn:microsoft.com/office/officeart/2005/8/layout/hProcess10"/>
    <dgm:cxn modelId="{B3AD2AFF-7A02-4AD4-807C-CF4FFA7728E6}" type="presOf" srcId="{2D1DFF9B-A206-400E-9EA3-9116E0A65AF0}" destId="{09F3E2E2-FC73-4D9F-B335-86C1B211CCBF}" srcOrd="0" destOrd="0" presId="urn:microsoft.com/office/officeart/2005/8/layout/hProcess10"/>
    <dgm:cxn modelId="{F75F8BBC-9735-4485-8047-ACCF34F8A302}" type="presOf" srcId="{C65C13D7-2D5B-476A-B5E8-14DEDA2D35C4}" destId="{932094D3-559A-4469-92BD-0F2CF1048D3C}" srcOrd="1" destOrd="0" presId="urn:microsoft.com/office/officeart/2005/8/layout/hProcess10"/>
    <dgm:cxn modelId="{C6BA41E2-A16B-4932-94A1-0A3007B9368C}" type="presParOf" srcId="{F153838B-EE4F-40BE-912C-EF0225292936}" destId="{D0954217-B423-4A24-89C5-01E2DBF2C9EC}" srcOrd="0" destOrd="0" presId="urn:microsoft.com/office/officeart/2005/8/layout/hProcess10"/>
    <dgm:cxn modelId="{C24C66AF-758C-4185-8E6E-976AC01473BA}" type="presParOf" srcId="{D0954217-B423-4A24-89C5-01E2DBF2C9EC}" destId="{99BB9874-4DD2-40ED-A019-56019D6E9903}" srcOrd="0" destOrd="0" presId="urn:microsoft.com/office/officeart/2005/8/layout/hProcess10"/>
    <dgm:cxn modelId="{48826804-7CEB-4CB2-9623-B520466E0E17}" type="presParOf" srcId="{D0954217-B423-4A24-89C5-01E2DBF2C9EC}" destId="{3205BA63-9332-4CCC-BECF-A9F0F7AB9683}" srcOrd="1" destOrd="0" presId="urn:microsoft.com/office/officeart/2005/8/layout/hProcess10"/>
    <dgm:cxn modelId="{68678CA0-A661-4486-898C-46BFBA53E32C}" type="presParOf" srcId="{F153838B-EE4F-40BE-912C-EF0225292936}" destId="{FE05095B-5DFB-4746-926B-F632657D3AB1}" srcOrd="1" destOrd="0" presId="urn:microsoft.com/office/officeart/2005/8/layout/hProcess10"/>
    <dgm:cxn modelId="{E0477863-A321-4D2A-882F-39693CC5BD5E}" type="presParOf" srcId="{FE05095B-5DFB-4746-926B-F632657D3AB1}" destId="{732EDA6F-8B17-457D-B4F0-46CD0C123691}" srcOrd="0" destOrd="0" presId="urn:microsoft.com/office/officeart/2005/8/layout/hProcess10"/>
    <dgm:cxn modelId="{53A46F6E-7761-4046-983D-F0FCBA42756D}" type="presParOf" srcId="{F153838B-EE4F-40BE-912C-EF0225292936}" destId="{85F9B919-E97E-4F3A-B746-BA6C4DB105A3}" srcOrd="2" destOrd="0" presId="urn:microsoft.com/office/officeart/2005/8/layout/hProcess10"/>
    <dgm:cxn modelId="{71FD1AFE-92B2-405B-B9CA-A5E2F8BA7FCE}" type="presParOf" srcId="{85F9B919-E97E-4F3A-B746-BA6C4DB105A3}" destId="{1DDE3C26-BA47-47AC-A256-5CD5C1F16965}" srcOrd="0" destOrd="0" presId="urn:microsoft.com/office/officeart/2005/8/layout/hProcess10"/>
    <dgm:cxn modelId="{E1E7356A-C04E-410F-8B5F-90AEC8D9B67C}" type="presParOf" srcId="{85F9B919-E97E-4F3A-B746-BA6C4DB105A3}" destId="{09F3E2E2-FC73-4D9F-B335-86C1B211CCBF}" srcOrd="1" destOrd="0" presId="urn:microsoft.com/office/officeart/2005/8/layout/hProcess10"/>
    <dgm:cxn modelId="{464CCE8B-0232-4867-94DE-F5AF76B8512A}" type="presParOf" srcId="{F153838B-EE4F-40BE-912C-EF0225292936}" destId="{F2D21793-9D01-4D8B-8C52-E22B76070043}" srcOrd="3" destOrd="0" presId="urn:microsoft.com/office/officeart/2005/8/layout/hProcess10"/>
    <dgm:cxn modelId="{416DBE12-834B-4BCD-9813-1F46E87A2E73}" type="presParOf" srcId="{F2D21793-9D01-4D8B-8C52-E22B76070043}" destId="{932094D3-559A-4469-92BD-0F2CF1048D3C}" srcOrd="0" destOrd="0" presId="urn:microsoft.com/office/officeart/2005/8/layout/hProcess10"/>
    <dgm:cxn modelId="{ED0A2721-2EB1-4133-A416-E223F0DD2685}" type="presParOf" srcId="{F153838B-EE4F-40BE-912C-EF0225292936}" destId="{99BD0209-4293-4453-83C9-74343177CE4B}" srcOrd="4" destOrd="0" presId="urn:microsoft.com/office/officeart/2005/8/layout/hProcess10"/>
    <dgm:cxn modelId="{2BE3F6FA-847F-434E-A97C-F916248D075B}" type="presParOf" srcId="{99BD0209-4293-4453-83C9-74343177CE4B}" destId="{2CA3EC6C-F0D8-4F2A-8181-6D46D4656DA7}" srcOrd="0" destOrd="0" presId="urn:microsoft.com/office/officeart/2005/8/layout/hProcess10"/>
    <dgm:cxn modelId="{D7447AE3-8F6E-4F91-B6E3-5074B1C88514}" type="presParOf" srcId="{99BD0209-4293-4453-83C9-74343177CE4B}" destId="{05EF2177-3F26-488B-905E-CE6479A413E0}" srcOrd="1" destOrd="0" presId="urn:microsoft.com/office/officeart/2005/8/layout/hProcess10"/>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hovers hand to menu item position.</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makes a"push" gesture.</a:t>
          </a:r>
        </a:p>
      </dsp:txBody>
      <dsp:txXfrm>
        <a:off x="2995420" y="432174"/>
        <a:ext cx="1359596" cy="488200"/>
      </dsp:txXfrm>
    </dsp:sp>
    <dsp:sp modelId="{B55E5195-DDD4-4B2D-9F0B-7845EA0601EA}">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4478457" y="432174"/>
        <a:ext cx="1359596" cy="48820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7307"/>
          <a:ext cx="1518719" cy="1295042"/>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51774" y="421264"/>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51774" y="421264"/>
        <a:ext cx="938732" cy="785812"/>
      </dsp:txXfrm>
    </dsp:sp>
    <dsp:sp modelId="{FE05095B-5DFB-4746-926B-F632657D3AB1}">
      <dsp:nvSpPr>
        <dsp:cNvPr id="0" name=""/>
        <dsp:cNvSpPr/>
      </dsp:nvSpPr>
      <dsp:spPr>
        <a:xfrm rot="21593011">
          <a:off x="1646532" y="405499"/>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50651"/>
        <a:ext cx="89134" cy="135338"/>
      </dsp:txXfrm>
    </dsp:sp>
    <dsp:sp modelId="{1DDE3C26-BA47-47AC-A256-5CD5C1F16965}">
      <dsp:nvSpPr>
        <dsp:cNvPr id="0" name=""/>
        <dsp:cNvSpPr/>
      </dsp:nvSpPr>
      <dsp:spPr>
        <a:xfrm>
          <a:off x="1883010" y="-123451"/>
          <a:ext cx="1547472" cy="1279617"/>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57160" y="403200"/>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2</a:t>
          </a:r>
        </a:p>
      </dsp:txBody>
      <dsp:txXfrm>
        <a:off x="2357160" y="403200"/>
        <a:ext cx="938732" cy="785812"/>
      </dsp:txXfrm>
    </dsp:sp>
    <dsp:sp modelId="{F2D21793-9D01-4D8B-8C52-E22B76070043}">
      <dsp:nvSpPr>
        <dsp:cNvPr id="0" name=""/>
        <dsp:cNvSpPr/>
      </dsp:nvSpPr>
      <dsp:spPr>
        <a:xfrm rot="9347">
          <a:off x="3557818" y="406198"/>
          <a:ext cx="127335"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57818" y="451259"/>
        <a:ext cx="89135" cy="135338"/>
      </dsp:txXfrm>
    </dsp:sp>
    <dsp:sp modelId="{2CA3EC6C-F0D8-4F2A-8181-6D46D4656DA7}">
      <dsp:nvSpPr>
        <dsp:cNvPr id="0" name=""/>
        <dsp:cNvSpPr/>
      </dsp:nvSpPr>
      <dsp:spPr>
        <a:xfrm>
          <a:off x="3794297" y="127820"/>
          <a:ext cx="938732" cy="785812"/>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777447" y="116425"/>
          <a:ext cx="938732" cy="7858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An error sound plays.</a:t>
          </a:r>
        </a:p>
      </dsp:txBody>
      <dsp:txXfrm>
        <a:off x="3777447" y="116425"/>
        <a:ext cx="938732" cy="78581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new level.</a:t>
          </a:r>
        </a:p>
      </dsp:txBody>
      <dsp:txXfrm>
        <a:off x="30090" y="444349"/>
        <a:ext cx="1358108" cy="501952"/>
      </dsp:txXfrm>
    </dsp:sp>
    <dsp:sp modelId="{8CCEF6FA-0C25-4B04-964F-D9E7E2786E1F}">
      <dsp:nvSpPr>
        <dsp:cNvPr id="0" name=""/>
        <dsp:cNvSpPr/>
      </dsp:nvSpPr>
      <dsp:spPr>
        <a:xfrm>
          <a:off x="1485973"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creates some objects and the floor space.</a:t>
          </a:r>
        </a:p>
      </dsp:txBody>
      <dsp:txXfrm>
        <a:off x="1513127" y="444349"/>
        <a:ext cx="1358108" cy="501952"/>
      </dsp:txXfrm>
    </dsp:sp>
    <dsp:sp modelId="{CB1FCBEC-8C29-4B74-9FDC-4EA185307141}">
      <dsp:nvSpPr>
        <dsp:cNvPr id="0" name=""/>
        <dsp:cNvSpPr/>
      </dsp:nvSpPr>
      <dsp:spPr>
        <a:xfrm>
          <a:off x="2969010"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saves current progress.</a:t>
          </a:r>
        </a:p>
      </dsp:txBody>
      <dsp:txXfrm>
        <a:off x="2996164" y="444349"/>
        <a:ext cx="1358108" cy="501952"/>
      </dsp:txXfrm>
    </dsp:sp>
    <dsp:sp modelId="{ABCE6B58-F95B-4E32-9174-A30EAD30DBD9}">
      <dsp:nvSpPr>
        <dsp:cNvPr id="0" name=""/>
        <dsp:cNvSpPr/>
      </dsp:nvSpPr>
      <dsp:spPr>
        <a:xfrm>
          <a:off x="4452047" y="417195"/>
          <a:ext cx="1412416"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Developer leaves the editor.</a:t>
          </a:r>
        </a:p>
      </dsp:txBody>
      <dsp:txXfrm>
        <a:off x="4479201" y="444349"/>
        <a:ext cx="1358108" cy="501952"/>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716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power up box.</a:t>
          </a:r>
        </a:p>
      </dsp:txBody>
      <dsp:txXfrm>
        <a:off x="29718" y="438262"/>
        <a:ext cx="1358852" cy="495076"/>
      </dsp:txXfrm>
    </dsp:sp>
    <dsp:sp modelId="{8CCEF6FA-0C25-4B04-964F-D9E7E2786E1F}">
      <dsp:nvSpPr>
        <dsp:cNvPr id="0" name=""/>
        <dsp:cNvSpPr/>
      </dsp:nvSpPr>
      <dsp:spPr>
        <a:xfrm>
          <a:off x="1485973"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power up box.</a:t>
          </a:r>
        </a:p>
      </dsp:txBody>
      <dsp:txXfrm>
        <a:off x="1512755" y="438262"/>
        <a:ext cx="1358852" cy="495076"/>
      </dsp:txXfrm>
    </dsp:sp>
    <dsp:sp modelId="{CB1FCBEC-8C29-4B74-9FDC-4EA185307141}">
      <dsp:nvSpPr>
        <dsp:cNvPr id="0" name=""/>
        <dsp:cNvSpPr/>
      </dsp:nvSpPr>
      <dsp:spPr>
        <a:xfrm>
          <a:off x="2969010"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Power up activates.</a:t>
          </a:r>
        </a:p>
      </dsp:txBody>
      <dsp:txXfrm>
        <a:off x="2995792" y="438262"/>
        <a:ext cx="1358852" cy="495076"/>
      </dsp:txXfrm>
    </dsp:sp>
    <dsp:sp modelId="{B55E5195-DDD4-4B2D-9F0B-7845EA0601EA}">
      <dsp:nvSpPr>
        <dsp:cNvPr id="0" name=""/>
        <dsp:cNvSpPr/>
      </dsp:nvSpPr>
      <dsp:spPr>
        <a:xfrm>
          <a:off x="4452047" y="411480"/>
          <a:ext cx="1412416" cy="5486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Active power up is displayed to the user through the H.U.D. or via sprite changes.</a:t>
          </a:r>
        </a:p>
      </dsp:txBody>
      <dsp:txXfrm>
        <a:off x="4478829" y="438262"/>
        <a:ext cx="1358852" cy="49507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239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gold/silver/ruby/diamond.</a:t>
          </a:r>
        </a:p>
      </dsp:txBody>
      <dsp:txXfrm>
        <a:off x="28788" y="423044"/>
        <a:ext cx="1360712" cy="477886"/>
      </dsp:txXfrm>
    </dsp:sp>
    <dsp:sp modelId="{8CCEF6FA-0C25-4B04-964F-D9E7E2786E1F}">
      <dsp:nvSpPr>
        <dsp:cNvPr id="0" name=""/>
        <dsp:cNvSpPr/>
      </dsp:nvSpPr>
      <dsp:spPr>
        <a:xfrm>
          <a:off x="1485973"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runs into collectible.</a:t>
          </a:r>
        </a:p>
      </dsp:txBody>
      <dsp:txXfrm>
        <a:off x="1511825" y="423044"/>
        <a:ext cx="1360712" cy="477886"/>
      </dsp:txXfrm>
    </dsp:sp>
    <dsp:sp modelId="{CB1FCBEC-8C29-4B74-9FDC-4EA185307141}">
      <dsp:nvSpPr>
        <dsp:cNvPr id="0" name=""/>
        <dsp:cNvSpPr/>
      </dsp:nvSpPr>
      <dsp:spPr>
        <a:xfrm>
          <a:off x="2969010"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Bonus amount is displayed on screen.</a:t>
          </a:r>
        </a:p>
      </dsp:txBody>
      <dsp:txXfrm>
        <a:off x="2994862" y="423044"/>
        <a:ext cx="1360712" cy="477886"/>
      </dsp:txXfrm>
    </dsp:sp>
    <dsp:sp modelId="{B55E5195-DDD4-4B2D-9F0B-7845EA0601EA}">
      <dsp:nvSpPr>
        <dsp:cNvPr id="0" name=""/>
        <dsp:cNvSpPr/>
      </dsp:nvSpPr>
      <dsp:spPr>
        <a:xfrm>
          <a:off x="4452047" y="397192"/>
          <a:ext cx="1412416" cy="5295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Total bonus amount is displayed to the user through the H.U.D.</a:t>
          </a:r>
        </a:p>
      </dsp:txBody>
      <dsp:txXfrm>
        <a:off x="4477899" y="423044"/>
        <a:ext cx="1360712" cy="47788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sees a rock/spike/fire obstacle.</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runs into obstacle</a:t>
          </a:r>
        </a:p>
      </dsp:txBody>
      <dsp:txXfrm>
        <a:off x="1213454" y="444349"/>
        <a:ext cx="1073046" cy="501952"/>
      </dsp:txXfrm>
    </dsp:sp>
    <dsp:sp modelId="{CB1FCBEC-8C29-4B74-9FDC-4EA185307141}">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Player slows down or dies if the damage caused is fatal.</a:t>
          </a:r>
        </a:p>
      </dsp:txBody>
      <dsp:txXfrm>
        <a:off x="2397176" y="444349"/>
        <a:ext cx="1073046" cy="501952"/>
      </dsp:txXfrm>
    </dsp:sp>
    <dsp:sp modelId="{B55E5195-DDD4-4B2D-9F0B-7845EA0601EA}">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player's health on the H.U.D. is reduced appropriatly.</a:t>
          </a:r>
        </a:p>
      </dsp:txBody>
      <dsp:txXfrm>
        <a:off x="3580898" y="444349"/>
        <a:ext cx="1073046" cy="501952"/>
      </dsp:txXfrm>
    </dsp:sp>
    <dsp:sp modelId="{6208E52B-7A66-430A-90FD-D286AB5B8E86}">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a:t>The level is failed if the player has died.</a:t>
          </a:r>
        </a:p>
      </dsp:txBody>
      <dsp:txXfrm>
        <a:off x="4764621" y="444349"/>
        <a:ext cx="1073046" cy="50195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52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jumps from mining cart.</a:t>
          </a:r>
        </a:p>
      </dsp:txBody>
      <dsp:txXfrm>
        <a:off x="29346" y="432174"/>
        <a:ext cx="1359596" cy="488200"/>
      </dsp:txXfrm>
    </dsp:sp>
    <dsp:sp modelId="{8CCEF6FA-0C25-4B04-964F-D9E7E2786E1F}">
      <dsp:nvSpPr>
        <dsp:cNvPr id="0" name=""/>
        <dsp:cNvSpPr/>
      </dsp:nvSpPr>
      <dsp:spPr>
        <a:xfrm>
          <a:off x="1485973"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hits an obstacle.</a:t>
          </a:r>
        </a:p>
      </dsp:txBody>
      <dsp:txXfrm>
        <a:off x="1512383" y="432174"/>
        <a:ext cx="1359596" cy="488200"/>
      </dsp:txXfrm>
    </dsp:sp>
    <dsp:sp modelId="{CB1FCBEC-8C29-4B74-9FDC-4EA185307141}">
      <dsp:nvSpPr>
        <dsp:cNvPr id="0" name=""/>
        <dsp:cNvSpPr/>
      </dsp:nvSpPr>
      <dsp:spPr>
        <a:xfrm>
          <a:off x="2969010"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gets left behind by the cart.</a:t>
          </a:r>
        </a:p>
      </dsp:txBody>
      <dsp:txXfrm>
        <a:off x="2995420" y="432174"/>
        <a:ext cx="1359596" cy="488200"/>
      </dsp:txXfrm>
    </dsp:sp>
    <dsp:sp modelId="{DCDABA91-DD85-4088-B1D8-E45455EA46D3}">
      <dsp:nvSpPr>
        <dsp:cNvPr id="0" name=""/>
        <dsp:cNvSpPr/>
      </dsp:nvSpPr>
      <dsp:spPr>
        <a:xfrm>
          <a:off x="4452047" y="405764"/>
          <a:ext cx="1412416" cy="541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Scrolling screen catches up with the player and kills them.</a:t>
          </a:r>
        </a:p>
      </dsp:txBody>
      <dsp:txXfrm>
        <a:off x="4478457" y="432174"/>
        <a:ext cx="1359596" cy="48820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7715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902568" y="104774"/>
          <a:ext cx="1475380" cy="56197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sees a switch with a red light.</a:t>
          </a:r>
        </a:p>
      </dsp:txBody>
      <dsp:txXfrm>
        <a:off x="930001" y="132207"/>
        <a:ext cx="1420514" cy="507109"/>
      </dsp:txXfrm>
    </dsp:sp>
    <dsp:sp modelId="{8CCEF6FA-0C25-4B04-964F-D9E7E2786E1F}">
      <dsp:nvSpPr>
        <dsp:cNvPr id="0" name=""/>
        <dsp:cNvSpPr/>
      </dsp:nvSpPr>
      <dsp:spPr>
        <a:xfrm>
          <a:off x="2526639" y="95249"/>
          <a:ext cx="1103717" cy="5810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hits switch.</a:t>
          </a:r>
        </a:p>
      </dsp:txBody>
      <dsp:txXfrm>
        <a:off x="2555002" y="123612"/>
        <a:ext cx="1046991" cy="524300"/>
      </dsp:txXfrm>
    </dsp:sp>
    <dsp:sp modelId="{CB1FCBEC-8C29-4B74-9FDC-4EA185307141}">
      <dsp:nvSpPr>
        <dsp:cNvPr id="0" name=""/>
        <dsp:cNvSpPr/>
      </dsp:nvSpPr>
      <dsp:spPr>
        <a:xfrm>
          <a:off x="3779047" y="85724"/>
          <a:ext cx="1185783" cy="60007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Switch turns green and mine cart starts to move.</a:t>
          </a:r>
        </a:p>
      </dsp:txBody>
      <dsp:txXfrm>
        <a:off x="3808340" y="115017"/>
        <a:ext cx="1127197" cy="541490"/>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14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0864" y="195941"/>
          <a:ext cx="1149169" cy="52251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jumps from mining cart.</a:t>
          </a:r>
        </a:p>
      </dsp:txBody>
      <dsp:txXfrm>
        <a:off x="736371" y="221448"/>
        <a:ext cx="1098155" cy="471503"/>
      </dsp:txXfrm>
    </dsp:sp>
    <dsp:sp modelId="{8CCEF6FA-0C25-4B04-964F-D9E7E2786E1F}">
      <dsp:nvSpPr>
        <dsp:cNvPr id="0" name=""/>
        <dsp:cNvSpPr/>
      </dsp:nvSpPr>
      <dsp:spPr>
        <a:xfrm>
          <a:off x="1994829" y="166912"/>
          <a:ext cx="1291300" cy="58057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lands on top of a platform.</a:t>
          </a:r>
        </a:p>
      </dsp:txBody>
      <dsp:txXfrm>
        <a:off x="2023170" y="195253"/>
        <a:ext cx="1234618" cy="523892"/>
      </dsp:txXfrm>
    </dsp:sp>
    <dsp:sp modelId="{CB1FCBEC-8C29-4B74-9FDC-4EA185307141}">
      <dsp:nvSpPr>
        <dsp:cNvPr id="0" name=""/>
        <dsp:cNvSpPr/>
      </dsp:nvSpPr>
      <dsp:spPr>
        <a:xfrm>
          <a:off x="3420925" y="76198"/>
          <a:ext cx="1735609" cy="76200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E" sz="1000" kern="1200"/>
            <a:t>Player runs along platform and jumps down into the cart before the end of the platform.</a:t>
          </a:r>
        </a:p>
      </dsp:txBody>
      <dsp:txXfrm>
        <a:off x="3458123" y="113396"/>
        <a:ext cx="1661213" cy="687606"/>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8763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98823" y="57152"/>
          <a:ext cx="1132253" cy="7429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is running along a platform.</a:t>
          </a:r>
        </a:p>
      </dsp:txBody>
      <dsp:txXfrm>
        <a:off x="735091" y="93420"/>
        <a:ext cx="1059717" cy="670412"/>
      </dsp:txXfrm>
    </dsp:sp>
    <dsp:sp modelId="{8CCEF6FA-0C25-4B04-964F-D9E7E2786E1F}">
      <dsp:nvSpPr>
        <dsp:cNvPr id="0" name=""/>
        <dsp:cNvSpPr/>
      </dsp:nvSpPr>
      <dsp:spPr>
        <a:xfrm>
          <a:off x="1863279" y="0"/>
          <a:ext cx="1037013" cy="8763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falls off the end of the platform ahead of the mining cart.</a:t>
          </a:r>
        </a:p>
      </dsp:txBody>
      <dsp:txXfrm>
        <a:off x="1906056" y="42777"/>
        <a:ext cx="951459" cy="790746"/>
      </dsp:txXfrm>
    </dsp:sp>
    <dsp:sp modelId="{CB1FCBEC-8C29-4B74-9FDC-4EA185307141}">
      <dsp:nvSpPr>
        <dsp:cNvPr id="0" name=""/>
        <dsp:cNvSpPr/>
      </dsp:nvSpPr>
      <dsp:spPr>
        <a:xfrm>
          <a:off x="3021479" y="85726"/>
          <a:ext cx="1056390" cy="70484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Cart catches up with the player.</a:t>
          </a:r>
        </a:p>
      </dsp:txBody>
      <dsp:txXfrm>
        <a:off x="3055887" y="120134"/>
        <a:ext cx="987574" cy="636030"/>
      </dsp:txXfrm>
    </dsp:sp>
    <dsp:sp modelId="{8A1371EE-3852-4CB7-802C-EE4F271F927E}">
      <dsp:nvSpPr>
        <dsp:cNvPr id="0" name=""/>
        <dsp:cNvSpPr/>
      </dsp:nvSpPr>
      <dsp:spPr>
        <a:xfrm>
          <a:off x="4199056" y="95250"/>
          <a:ext cx="1058505" cy="68579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enters the cart.</a:t>
          </a:r>
        </a:p>
      </dsp:txBody>
      <dsp:txXfrm>
        <a:off x="4232534" y="128728"/>
        <a:ext cx="991549" cy="618843"/>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9334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6302"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sees an "END" door.</a:t>
          </a:r>
        </a:p>
      </dsp:txBody>
      <dsp:txXfrm>
        <a:off x="24529" y="298262"/>
        <a:ext cx="1852115" cy="336926"/>
      </dsp:txXfrm>
    </dsp:sp>
    <dsp:sp modelId="{8CCEF6FA-0C25-4B04-964F-D9E7E2786E1F}">
      <dsp:nvSpPr>
        <dsp:cNvPr id="0" name=""/>
        <dsp:cNvSpPr/>
      </dsp:nvSpPr>
      <dsp:spPr>
        <a:xfrm>
          <a:off x="1989415"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Player runs to "END" door.</a:t>
          </a:r>
        </a:p>
      </dsp:txBody>
      <dsp:txXfrm>
        <a:off x="2007642" y="298262"/>
        <a:ext cx="1852115" cy="336926"/>
      </dsp:txXfrm>
    </dsp:sp>
    <dsp:sp modelId="{CB1FCBEC-8C29-4B74-9FDC-4EA185307141}">
      <dsp:nvSpPr>
        <dsp:cNvPr id="0" name=""/>
        <dsp:cNvSpPr/>
      </dsp:nvSpPr>
      <dsp:spPr>
        <a:xfrm>
          <a:off x="3972527" y="280035"/>
          <a:ext cx="1888569" cy="3733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a:t>
          </a:r>
        </a:p>
      </dsp:txBody>
      <dsp:txXfrm>
        <a:off x="3990754" y="298262"/>
        <a:ext cx="1852115" cy="336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3906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sees a menu item with "Options" printed on it.</a:t>
          </a:r>
        </a:p>
      </dsp:txBody>
      <dsp:txXfrm>
        <a:off x="29732" y="444349"/>
        <a:ext cx="1073046" cy="501952"/>
      </dsp:txXfrm>
    </dsp:sp>
    <dsp:sp modelId="{8CCEF6FA-0C25-4B04-964F-D9E7E2786E1F}">
      <dsp:nvSpPr>
        <dsp:cNvPr id="0" name=""/>
        <dsp:cNvSpPr/>
      </dsp:nvSpPr>
      <dsp:spPr>
        <a:xfrm>
          <a:off x="1186300"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Options".</a:t>
          </a:r>
        </a:p>
      </dsp:txBody>
      <dsp:txXfrm>
        <a:off x="1213454" y="444349"/>
        <a:ext cx="1073046" cy="501952"/>
      </dsp:txXfrm>
    </dsp:sp>
    <dsp:sp modelId="{B55E5195-DDD4-4B2D-9F0B-7845EA0601EA}">
      <dsp:nvSpPr>
        <dsp:cNvPr id="0" name=""/>
        <dsp:cNvSpPr/>
      </dsp:nvSpPr>
      <dsp:spPr>
        <a:xfrm>
          <a:off x="2370022"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Options menu displays.</a:t>
          </a:r>
        </a:p>
      </dsp:txBody>
      <dsp:txXfrm>
        <a:off x="2397176" y="444349"/>
        <a:ext cx="1073046" cy="501952"/>
      </dsp:txXfrm>
    </dsp:sp>
    <dsp:sp modelId="{203F41CE-1780-4E94-98AD-2F62BDB0CB38}">
      <dsp:nvSpPr>
        <dsp:cNvPr id="0" name=""/>
        <dsp:cNvSpPr/>
      </dsp:nvSpPr>
      <dsp:spPr>
        <a:xfrm>
          <a:off x="3553744"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says "Xbox, Back".</a:t>
          </a:r>
        </a:p>
      </dsp:txBody>
      <dsp:txXfrm>
        <a:off x="3580898" y="444349"/>
        <a:ext cx="1073046" cy="501952"/>
      </dsp:txXfrm>
    </dsp:sp>
    <dsp:sp modelId="{69F11CA4-E52E-448D-8386-AA236755A8C4}">
      <dsp:nvSpPr>
        <dsp:cNvPr id="0" name=""/>
        <dsp:cNvSpPr/>
      </dsp:nvSpPr>
      <dsp:spPr>
        <a:xfrm>
          <a:off x="4737467" y="417195"/>
          <a:ext cx="1127354" cy="5562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Previous menu displays.</a:t>
          </a:r>
        </a:p>
      </dsp:txBody>
      <dsp:txXfrm>
        <a:off x="4764621" y="444349"/>
        <a:ext cx="1073046" cy="501952"/>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1571"/>
          <a:ext cx="5915025" cy="5524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selecting a letter.</a:t>
          </a:r>
        </a:p>
      </dsp:txBody>
      <dsp:txXfrm>
        <a:off x="2599" y="0"/>
        <a:ext cx="1715588" cy="552450"/>
      </dsp:txXfrm>
    </dsp:sp>
    <dsp:sp modelId="{6EBE2B06-455A-4557-AEBC-A85E6C20A9BD}">
      <dsp:nvSpPr>
        <dsp:cNvPr id="0" name=""/>
        <dsp:cNvSpPr/>
      </dsp:nvSpPr>
      <dsp:spPr>
        <a:xfrm>
          <a:off x="439120" y="535538"/>
          <a:ext cx="842545" cy="31004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932612"/>
          <a:ext cx="1715588" cy="319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raises both arms.</a:t>
          </a:r>
        </a:p>
      </dsp:txBody>
      <dsp:txXfrm>
        <a:off x="1803967" y="932612"/>
        <a:ext cx="1715588" cy="319912"/>
      </dsp:txXfrm>
    </dsp:sp>
    <dsp:sp modelId="{34AE5217-F3F4-4747-A6B7-D12E4E99EFD5}">
      <dsp:nvSpPr>
        <dsp:cNvPr id="0" name=""/>
        <dsp:cNvSpPr/>
      </dsp:nvSpPr>
      <dsp:spPr>
        <a:xfrm>
          <a:off x="2240376" y="102543"/>
          <a:ext cx="842769" cy="743043"/>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524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The letter changes to the next character in the alphabet.</a:t>
          </a:r>
        </a:p>
      </dsp:txBody>
      <dsp:txXfrm>
        <a:off x="3605334" y="0"/>
        <a:ext cx="1715588" cy="552450"/>
      </dsp:txXfrm>
    </dsp:sp>
    <dsp:sp modelId="{C63500ED-820E-4776-8605-AB764ACC29CB}">
      <dsp:nvSpPr>
        <dsp:cNvPr id="0" name=""/>
        <dsp:cNvSpPr/>
      </dsp:nvSpPr>
      <dsp:spPr>
        <a:xfrm>
          <a:off x="4021905" y="535538"/>
          <a:ext cx="882447" cy="31004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0060"/>
          <a:ext cx="5934075" cy="6400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607"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607" y="0"/>
        <a:ext cx="1721113" cy="640080"/>
      </dsp:txXfrm>
    </dsp:sp>
    <dsp:sp modelId="{6EBE2B06-455A-4557-AEBC-A85E6C20A9BD}">
      <dsp:nvSpPr>
        <dsp:cNvPr id="0" name=""/>
        <dsp:cNvSpPr/>
      </dsp:nvSpPr>
      <dsp:spPr>
        <a:xfrm>
          <a:off x="375069" y="620485"/>
          <a:ext cx="976190" cy="35922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9776" y="1080544"/>
          <a:ext cx="1721113" cy="370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right.</a:t>
          </a:r>
        </a:p>
      </dsp:txBody>
      <dsp:txXfrm>
        <a:off x="1809776" y="1080544"/>
        <a:ext cx="1721113" cy="370657"/>
      </dsp:txXfrm>
    </dsp:sp>
    <dsp:sp modelId="{34AE5217-F3F4-4747-A6B7-D12E4E99EFD5}">
      <dsp:nvSpPr>
        <dsp:cNvPr id="0" name=""/>
        <dsp:cNvSpPr/>
      </dsp:nvSpPr>
      <dsp:spPr>
        <a:xfrm>
          <a:off x="2182108" y="118809"/>
          <a:ext cx="976450" cy="860905"/>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16946" y="0"/>
          <a:ext cx="1721113" cy="640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forward one place.</a:t>
          </a:r>
        </a:p>
      </dsp:txBody>
      <dsp:txXfrm>
        <a:off x="3616946" y="0"/>
        <a:ext cx="1721113" cy="640080"/>
      </dsp:txXfrm>
    </dsp:sp>
    <dsp:sp modelId="{C63500ED-820E-4776-8605-AB764ACC29CB}">
      <dsp:nvSpPr>
        <dsp:cNvPr id="0" name=""/>
        <dsp:cNvSpPr/>
      </dsp:nvSpPr>
      <dsp:spPr>
        <a:xfrm>
          <a:off x="3966291" y="620485"/>
          <a:ext cx="1022422" cy="359228"/>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2917"/>
          <a:ext cx="6162675" cy="64389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43890"/>
      </dsp:txXfrm>
    </dsp:sp>
    <dsp:sp modelId="{6EBE2B06-455A-4557-AEBC-A85E6C20A9BD}">
      <dsp:nvSpPr>
        <dsp:cNvPr id="0" name=""/>
        <dsp:cNvSpPr/>
      </dsp:nvSpPr>
      <dsp:spPr>
        <a:xfrm>
          <a:off x="405415" y="624178"/>
          <a:ext cx="982001" cy="36136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86976"/>
          <a:ext cx="1787416" cy="3728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moves both arms to their left.</a:t>
          </a:r>
        </a:p>
      </dsp:txBody>
      <dsp:txXfrm>
        <a:off x="1879495" y="1086976"/>
        <a:ext cx="1787416" cy="372863"/>
      </dsp:txXfrm>
    </dsp:sp>
    <dsp:sp modelId="{34AE5217-F3F4-4747-A6B7-D12E4E99EFD5}">
      <dsp:nvSpPr>
        <dsp:cNvPr id="0" name=""/>
        <dsp:cNvSpPr/>
      </dsp:nvSpPr>
      <dsp:spPr>
        <a:xfrm>
          <a:off x="2282072" y="119516"/>
          <a:ext cx="982262" cy="86603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438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selection moves back one place.</a:t>
          </a:r>
        </a:p>
      </dsp:txBody>
      <dsp:txXfrm>
        <a:off x="3756282" y="0"/>
        <a:ext cx="1787416" cy="643890"/>
      </dsp:txXfrm>
    </dsp:sp>
    <dsp:sp modelId="{C63500ED-820E-4776-8605-AB764ACC29CB}">
      <dsp:nvSpPr>
        <dsp:cNvPr id="0" name=""/>
        <dsp:cNvSpPr/>
      </dsp:nvSpPr>
      <dsp:spPr>
        <a:xfrm>
          <a:off x="4135737" y="624178"/>
          <a:ext cx="1028508" cy="361367"/>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57200"/>
          <a:ext cx="6162675" cy="6096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708"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selecting a letter.</a:t>
          </a:r>
        </a:p>
      </dsp:txBody>
      <dsp:txXfrm>
        <a:off x="2708" y="0"/>
        <a:ext cx="1787416" cy="609600"/>
      </dsp:txXfrm>
    </dsp:sp>
    <dsp:sp modelId="{6EBE2B06-455A-4557-AEBC-A85E6C20A9BD}">
      <dsp:nvSpPr>
        <dsp:cNvPr id="0" name=""/>
        <dsp:cNvSpPr/>
      </dsp:nvSpPr>
      <dsp:spPr>
        <a:xfrm>
          <a:off x="431563" y="590938"/>
          <a:ext cx="929705" cy="34212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79495" y="1029090"/>
          <a:ext cx="1787416" cy="3530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holds both arms down and out, at an angle to the body.</a:t>
          </a:r>
        </a:p>
      </dsp:txBody>
      <dsp:txXfrm>
        <a:off x="1879495" y="1029090"/>
        <a:ext cx="1787416" cy="353007"/>
      </dsp:txXfrm>
    </dsp:sp>
    <dsp:sp modelId="{34AE5217-F3F4-4747-A6B7-D12E4E99EFD5}">
      <dsp:nvSpPr>
        <dsp:cNvPr id="0" name=""/>
        <dsp:cNvSpPr/>
      </dsp:nvSpPr>
      <dsp:spPr>
        <a:xfrm>
          <a:off x="2308227" y="113151"/>
          <a:ext cx="929952" cy="819910"/>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756282" y="0"/>
          <a:ext cx="1787416" cy="60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The letter changes to the previous character in the alphabet.</a:t>
          </a:r>
        </a:p>
      </dsp:txBody>
      <dsp:txXfrm>
        <a:off x="3756282" y="0"/>
        <a:ext cx="1787416" cy="609600"/>
      </dsp:txXfrm>
    </dsp:sp>
    <dsp:sp modelId="{C63500ED-820E-4776-8605-AB764ACC29CB}">
      <dsp:nvSpPr>
        <dsp:cNvPr id="0" name=""/>
        <dsp:cNvSpPr/>
      </dsp:nvSpPr>
      <dsp:spPr>
        <a:xfrm>
          <a:off x="4163123" y="590938"/>
          <a:ext cx="973735" cy="342122"/>
        </a:xfrm>
        <a:prstGeom prst="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34" y="-36027"/>
          <a:ext cx="1323571" cy="1236177"/>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542015" y="0"/>
          <a:ext cx="818110" cy="750093"/>
        </a:xfrm>
        <a:prstGeom prst="rect">
          <a:avLst/>
        </a:prstGeom>
        <a:solidFill>
          <a:schemeClr val="accent1">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Open "High Score" menu</a:t>
          </a:r>
        </a:p>
      </dsp:txBody>
      <dsp:txXfrm>
        <a:off x="542015" y="0"/>
        <a:ext cx="818110" cy="750093"/>
      </dsp:txXfrm>
    </dsp:sp>
    <dsp:sp modelId="{FE05095B-5DFB-4746-926B-F632657D3AB1}">
      <dsp:nvSpPr>
        <dsp:cNvPr id="0" name=""/>
        <dsp:cNvSpPr/>
      </dsp:nvSpPr>
      <dsp:spPr>
        <a:xfrm rot="21414788">
          <a:off x="1435043" y="439093"/>
          <a:ext cx="111280"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1435067" y="479308"/>
        <a:ext cx="77896" cy="117948"/>
      </dsp:txXfrm>
    </dsp:sp>
    <dsp:sp modelId="{1DDE3C26-BA47-47AC-A256-5CD5C1F16965}">
      <dsp:nvSpPr>
        <dsp:cNvPr id="0" name=""/>
        <dsp:cNvSpPr/>
      </dsp:nvSpPr>
      <dsp:spPr>
        <a:xfrm>
          <a:off x="1641488" y="-117839"/>
          <a:ext cx="1348629" cy="1221452"/>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299916" y="360495"/>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View Score</a:t>
          </a:r>
        </a:p>
      </dsp:txBody>
      <dsp:txXfrm>
        <a:off x="2299916" y="360495"/>
        <a:ext cx="818110" cy="750093"/>
      </dsp:txXfrm>
    </dsp:sp>
    <dsp:sp modelId="{F2D21793-9D01-4D8B-8C52-E22B76070043}">
      <dsp:nvSpPr>
        <dsp:cNvPr id="0" name=""/>
        <dsp:cNvSpPr/>
      </dsp:nvSpPr>
      <dsp:spPr>
        <a:xfrm rot="21591524">
          <a:off x="3101276" y="392522"/>
          <a:ext cx="111159" cy="1965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E" sz="800" kern="1200"/>
        </a:p>
      </dsp:txBody>
      <dsp:txXfrm>
        <a:off x="3101276" y="431879"/>
        <a:ext cx="77811" cy="117948"/>
      </dsp:txXfrm>
    </dsp:sp>
    <dsp:sp modelId="{2CA3EC6C-F0D8-4F2A-8181-6D46D4656DA7}">
      <dsp:nvSpPr>
        <dsp:cNvPr id="0" name=""/>
        <dsp:cNvSpPr/>
      </dsp:nvSpPr>
      <dsp:spPr>
        <a:xfrm>
          <a:off x="3307715" y="-113753"/>
          <a:ext cx="1330639" cy="1205108"/>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20564" y="315716"/>
          <a:ext cx="818110" cy="75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Select back arrow to leave.</a:t>
          </a:r>
        </a:p>
      </dsp:txBody>
      <dsp:txXfrm>
        <a:off x="3820564" y="315716"/>
        <a:ext cx="818110" cy="750093"/>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85774"/>
          <a:ext cx="5781675" cy="6477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338"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338" y="0"/>
        <a:ext cx="1175108" cy="647700"/>
      </dsp:txXfrm>
    </dsp:sp>
    <dsp:sp modelId="{6EBE2B06-455A-4557-AEBC-A85E6C20A9BD}">
      <dsp:nvSpPr>
        <dsp:cNvPr id="0" name=""/>
        <dsp:cNvSpPr/>
      </dsp:nvSpPr>
      <dsp:spPr>
        <a:xfrm>
          <a:off x="507930"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235202" y="914492"/>
          <a:ext cx="1175108" cy="613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endParaRPr lang="en-IE" sz="800" kern="1200"/>
        </a:p>
        <a:p>
          <a:pPr lvl="0" algn="ctr" defTabSz="355600">
            <a:lnSpc>
              <a:spcPct val="90000"/>
            </a:lnSpc>
            <a:spcBef>
              <a:spcPct val="0"/>
            </a:spcBef>
            <a:spcAft>
              <a:spcPct val="35000"/>
            </a:spcAft>
          </a:pPr>
          <a:r>
            <a:rPr lang="en-IE" sz="800" kern="1200"/>
            <a:t>Level complete menu displays and score is recorded.</a:t>
          </a:r>
        </a:p>
      </dsp:txBody>
      <dsp:txXfrm>
        <a:off x="1235202" y="914492"/>
        <a:ext cx="1175108" cy="613624"/>
      </dsp:txXfrm>
    </dsp:sp>
    <dsp:sp modelId="{34AE5217-F3F4-4747-A6B7-D12E4E99EFD5}">
      <dsp:nvSpPr>
        <dsp:cNvPr id="0" name=""/>
        <dsp:cNvSpPr/>
      </dsp:nvSpPr>
      <dsp:spPr>
        <a:xfrm>
          <a:off x="1229580" y="0"/>
          <a:ext cx="1169828" cy="1085953"/>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469066" y="0"/>
          <a:ext cx="1175108" cy="647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continue.</a:t>
          </a:r>
        </a:p>
      </dsp:txBody>
      <dsp:txXfrm>
        <a:off x="2469066" y="0"/>
        <a:ext cx="1175108" cy="647700"/>
      </dsp:txXfrm>
    </dsp:sp>
    <dsp:sp modelId="{C63500ED-820E-4776-8605-AB764ACC29CB}">
      <dsp:nvSpPr>
        <dsp:cNvPr id="0" name=""/>
        <dsp:cNvSpPr/>
      </dsp:nvSpPr>
      <dsp:spPr>
        <a:xfrm>
          <a:off x="2975658" y="728662"/>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02930" y="940567"/>
          <a:ext cx="1499238" cy="689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Next level starts or game is complete if no more levels exist.</a:t>
          </a:r>
        </a:p>
      </dsp:txBody>
      <dsp:txXfrm>
        <a:off x="3702930" y="940567"/>
        <a:ext cx="1499238" cy="689010"/>
      </dsp:txXfrm>
    </dsp:sp>
    <dsp:sp modelId="{DCE41E96-6031-48BB-9811-1C2EB0101DA7}">
      <dsp:nvSpPr>
        <dsp:cNvPr id="0" name=""/>
        <dsp:cNvSpPr/>
      </dsp:nvSpPr>
      <dsp:spPr>
        <a:xfrm>
          <a:off x="4371587" y="718334"/>
          <a:ext cx="161925" cy="1619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77202"/>
          <a:ext cx="5772150" cy="63627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066"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completes level.</a:t>
          </a:r>
        </a:p>
      </dsp:txBody>
      <dsp:txXfrm>
        <a:off x="1066" y="0"/>
        <a:ext cx="1022245" cy="636270"/>
      </dsp:txXfrm>
    </dsp:sp>
    <dsp:sp modelId="{6EBE2B06-455A-4557-AEBC-A85E6C20A9BD}">
      <dsp:nvSpPr>
        <dsp:cNvPr id="0" name=""/>
        <dsp:cNvSpPr/>
      </dsp:nvSpPr>
      <dsp:spPr>
        <a:xfrm>
          <a:off x="432655"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074423" y="837105"/>
          <a:ext cx="1690763" cy="684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endParaRPr lang="en-IE" sz="1000" kern="1200"/>
        </a:p>
        <a:p>
          <a:pPr lvl="0" algn="ctr" defTabSz="444500">
            <a:lnSpc>
              <a:spcPct val="90000"/>
            </a:lnSpc>
            <a:spcBef>
              <a:spcPct val="0"/>
            </a:spcBef>
            <a:spcAft>
              <a:spcPct val="35000"/>
            </a:spcAft>
          </a:pPr>
          <a:r>
            <a:rPr lang="en-IE" sz="1000" kern="1200"/>
            <a:t>Level complete menu displays and score is recorded.</a:t>
          </a:r>
        </a:p>
      </dsp:txBody>
      <dsp:txXfrm>
        <a:off x="1074423" y="837105"/>
        <a:ext cx="1690763" cy="684461"/>
      </dsp:txXfrm>
    </dsp:sp>
    <dsp:sp modelId="{34AE5217-F3F4-4747-A6B7-D12E4E99EFD5}">
      <dsp:nvSpPr>
        <dsp:cNvPr id="0" name=""/>
        <dsp:cNvSpPr/>
      </dsp:nvSpPr>
      <dsp:spPr>
        <a:xfrm>
          <a:off x="1337097" y="0"/>
          <a:ext cx="1149184" cy="106678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816299" y="0"/>
          <a:ext cx="1022245" cy="636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Player selects restart.</a:t>
          </a:r>
        </a:p>
      </dsp:txBody>
      <dsp:txXfrm>
        <a:off x="2816299" y="0"/>
        <a:ext cx="1022245" cy="636270"/>
      </dsp:txXfrm>
    </dsp:sp>
    <dsp:sp modelId="{C63500ED-820E-4776-8605-AB764ACC29CB}">
      <dsp:nvSpPr>
        <dsp:cNvPr id="0" name=""/>
        <dsp:cNvSpPr/>
      </dsp:nvSpPr>
      <dsp:spPr>
        <a:xfrm>
          <a:off x="3247888" y="715803"/>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889657" y="1207002"/>
          <a:ext cx="1304211" cy="2994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Level restarts.</a:t>
          </a:r>
        </a:p>
      </dsp:txBody>
      <dsp:txXfrm>
        <a:off x="3889657" y="1207002"/>
        <a:ext cx="1304211" cy="299473"/>
      </dsp:txXfrm>
    </dsp:sp>
    <dsp:sp modelId="{DCE41E96-6031-48BB-9811-1C2EB0101DA7}">
      <dsp:nvSpPr>
        <dsp:cNvPr id="0" name=""/>
        <dsp:cNvSpPr/>
      </dsp:nvSpPr>
      <dsp:spPr>
        <a:xfrm>
          <a:off x="4462229" y="710731"/>
          <a:ext cx="159067" cy="15906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91490"/>
          <a:ext cx="5781675" cy="65532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1104" y="0"/>
          <a:ext cx="1110318" cy="655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completes level.</a:t>
          </a:r>
        </a:p>
      </dsp:txBody>
      <dsp:txXfrm>
        <a:off x="1104" y="0"/>
        <a:ext cx="1110318" cy="655320"/>
      </dsp:txXfrm>
    </dsp:sp>
    <dsp:sp modelId="{6EBE2B06-455A-4557-AEBC-A85E6C20A9BD}">
      <dsp:nvSpPr>
        <dsp:cNvPr id="0" name=""/>
        <dsp:cNvSpPr/>
      </dsp:nvSpPr>
      <dsp:spPr>
        <a:xfrm>
          <a:off x="474348" y="737234"/>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166938" y="1143218"/>
          <a:ext cx="1397535" cy="4751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Level complete menu displays and score is recorded.</a:t>
          </a:r>
        </a:p>
      </dsp:txBody>
      <dsp:txXfrm>
        <a:off x="1166938" y="1143218"/>
        <a:ext cx="1397535" cy="475107"/>
      </dsp:txXfrm>
    </dsp:sp>
    <dsp:sp modelId="{34AE5217-F3F4-4747-A6B7-D12E4E99EFD5}">
      <dsp:nvSpPr>
        <dsp:cNvPr id="0" name=""/>
        <dsp:cNvSpPr/>
      </dsp:nvSpPr>
      <dsp:spPr>
        <a:xfrm>
          <a:off x="1265552" y="0"/>
          <a:ext cx="1183591" cy="1098729"/>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2680364" y="20896"/>
          <a:ext cx="989571" cy="5717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lvl="0" algn="ctr" defTabSz="355600">
            <a:lnSpc>
              <a:spcPct val="90000"/>
            </a:lnSpc>
            <a:spcBef>
              <a:spcPct val="0"/>
            </a:spcBef>
            <a:spcAft>
              <a:spcPct val="35000"/>
            </a:spcAft>
          </a:pPr>
          <a:r>
            <a:rPr lang="en-IE" sz="800" kern="1200"/>
            <a:t>Player selects exit.</a:t>
          </a:r>
        </a:p>
      </dsp:txBody>
      <dsp:txXfrm>
        <a:off x="2680364" y="20896"/>
        <a:ext cx="989571" cy="571733"/>
      </dsp:txXfrm>
    </dsp:sp>
    <dsp:sp modelId="{C63500ED-820E-4776-8605-AB764ACC29CB}">
      <dsp:nvSpPr>
        <dsp:cNvPr id="0" name=""/>
        <dsp:cNvSpPr/>
      </dsp:nvSpPr>
      <dsp:spPr>
        <a:xfrm>
          <a:off x="3093235" y="716338"/>
          <a:ext cx="163830" cy="1638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6029CF-56F0-4051-B43F-61BF7C553A80}">
      <dsp:nvSpPr>
        <dsp:cNvPr id="0" name=""/>
        <dsp:cNvSpPr/>
      </dsp:nvSpPr>
      <dsp:spPr>
        <a:xfrm>
          <a:off x="3785825" y="1243140"/>
          <a:ext cx="1416577" cy="308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lvl="0" algn="ctr" defTabSz="355600">
            <a:lnSpc>
              <a:spcPct val="90000"/>
            </a:lnSpc>
            <a:spcBef>
              <a:spcPct val="0"/>
            </a:spcBef>
            <a:spcAft>
              <a:spcPct val="35000"/>
            </a:spcAft>
          </a:pPr>
          <a:r>
            <a:rPr lang="en-IE" sz="800" kern="1200"/>
            <a:t>Player is sent to main menu.</a:t>
          </a:r>
        </a:p>
      </dsp:txBody>
      <dsp:txXfrm>
        <a:off x="3785825" y="1243140"/>
        <a:ext cx="1416577" cy="308439"/>
      </dsp:txXfrm>
    </dsp:sp>
    <dsp:sp modelId="{DCE41E96-6031-48BB-9811-1C2EB0101DA7}">
      <dsp:nvSpPr>
        <dsp:cNvPr id="0" name=""/>
        <dsp:cNvSpPr/>
      </dsp:nvSpPr>
      <dsp:spPr>
        <a:xfrm>
          <a:off x="3885231" y="0"/>
          <a:ext cx="1217766" cy="1163948"/>
        </a:xfrm>
        <a:prstGeom prst="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2872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161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starts.</a:t>
          </a:r>
        </a:p>
      </dsp:txBody>
      <dsp:txXfrm>
        <a:off x="25604" y="392610"/>
        <a:ext cx="1350911" cy="443504"/>
      </dsp:txXfrm>
    </dsp:sp>
    <dsp:sp modelId="{8CCEF6FA-0C25-4B04-964F-D9E7E2786E1F}">
      <dsp:nvSpPr>
        <dsp:cNvPr id="0" name=""/>
        <dsp:cNvSpPr/>
      </dsp:nvSpPr>
      <dsp:spPr>
        <a:xfrm>
          <a:off x="1490038"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starts playing.</a:t>
          </a:r>
        </a:p>
      </dsp:txBody>
      <dsp:txXfrm>
        <a:off x="1514031" y="392610"/>
        <a:ext cx="1350911" cy="443504"/>
      </dsp:txXfrm>
    </dsp:sp>
    <dsp:sp modelId="{CB1FCBEC-8C29-4B74-9FDC-4EA185307141}">
      <dsp:nvSpPr>
        <dsp:cNvPr id="0" name=""/>
        <dsp:cNvSpPr/>
      </dsp:nvSpPr>
      <dsp:spPr>
        <a:xfrm>
          <a:off x="2978464"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Level ends or player dies.</a:t>
          </a:r>
        </a:p>
      </dsp:txBody>
      <dsp:txXfrm>
        <a:off x="3002457" y="392610"/>
        <a:ext cx="1350911" cy="443504"/>
      </dsp:txXfrm>
    </dsp:sp>
    <dsp:sp modelId="{ABCE6B58-F95B-4E32-9174-A30EAD30DBD9}">
      <dsp:nvSpPr>
        <dsp:cNvPr id="0" name=""/>
        <dsp:cNvSpPr/>
      </dsp:nvSpPr>
      <dsp:spPr>
        <a:xfrm>
          <a:off x="4466891" y="368617"/>
          <a:ext cx="1398897" cy="4914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E" sz="1200" kern="1200"/>
            <a:t>Music stops playing.</a:t>
          </a:r>
        </a:p>
      </dsp:txBody>
      <dsp:txXfrm>
        <a:off x="4490884" y="392610"/>
        <a:ext cx="1350911" cy="443504"/>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18"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Level starts.</a:t>
          </a:r>
        </a:p>
      </dsp:txBody>
      <dsp:txXfrm>
        <a:off x="27441" y="407828"/>
        <a:ext cx="1351820" cy="460694"/>
      </dsp:txXfrm>
    </dsp:sp>
    <dsp:sp modelId="{8CCEF6FA-0C25-4B04-964F-D9E7E2786E1F}">
      <dsp:nvSpPr>
        <dsp:cNvPr id="0" name=""/>
        <dsp:cNvSpPr/>
      </dsp:nvSpPr>
      <dsp:spPr>
        <a:xfrm>
          <a:off x="1489417"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identifies objects visually.</a:t>
          </a:r>
        </a:p>
      </dsp:txBody>
      <dsp:txXfrm>
        <a:off x="1514340" y="407828"/>
        <a:ext cx="1351820" cy="460694"/>
      </dsp:txXfrm>
    </dsp:sp>
    <dsp:sp modelId="{CB1FCBEC-8C29-4B74-9FDC-4EA185307141}">
      <dsp:nvSpPr>
        <dsp:cNvPr id="0" name=""/>
        <dsp:cNvSpPr/>
      </dsp:nvSpPr>
      <dsp:spPr>
        <a:xfrm>
          <a:off x="2976316"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knows how to interact with objects.</a:t>
          </a:r>
        </a:p>
      </dsp:txBody>
      <dsp:txXfrm>
        <a:off x="3001239" y="407828"/>
        <a:ext cx="1351820" cy="460694"/>
      </dsp:txXfrm>
    </dsp:sp>
    <dsp:sp modelId="{ABCE6B58-F95B-4E32-9174-A30EAD30DBD9}">
      <dsp:nvSpPr>
        <dsp:cNvPr id="0" name=""/>
        <dsp:cNvSpPr/>
      </dsp:nvSpPr>
      <dsp:spPr>
        <a:xfrm>
          <a:off x="4463214" y="382905"/>
          <a:ext cx="140166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E" sz="1100" kern="1200"/>
            <a:t>Player plays game successfully.</a:t>
          </a:r>
        </a:p>
      </dsp:txBody>
      <dsp:txXfrm>
        <a:off x="4488137" y="407828"/>
        <a:ext cx="1351820" cy="4606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9A9609-38AA-4A26-B4EF-88F92D116C99}">
      <dsp:nvSpPr>
        <dsp:cNvPr id="0" name=""/>
        <dsp:cNvSpPr/>
      </dsp:nvSpPr>
      <dsp:spPr>
        <a:xfrm>
          <a:off x="0" y="394335"/>
          <a:ext cx="593407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4709105-2B70-41EA-9E1A-7754E30CA8A1}">
      <dsp:nvSpPr>
        <dsp:cNvPr id="0" name=""/>
        <dsp:cNvSpPr/>
      </dsp:nvSpPr>
      <dsp:spPr>
        <a:xfrm>
          <a:off x="2607"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implements Box2D</a:t>
          </a:r>
        </a:p>
      </dsp:txBody>
      <dsp:txXfrm>
        <a:off x="2607" y="0"/>
        <a:ext cx="1721113" cy="525780"/>
      </dsp:txXfrm>
    </dsp:sp>
    <dsp:sp modelId="{022E6DD3-63F1-447C-A214-49E7489EABC3}">
      <dsp:nvSpPr>
        <dsp:cNvPr id="0" name=""/>
        <dsp:cNvSpPr/>
      </dsp:nvSpPr>
      <dsp:spPr>
        <a:xfrm>
          <a:off x="797442"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FDEBE6-48E2-4736-9357-FA43FB9455B9}">
      <dsp:nvSpPr>
        <dsp:cNvPr id="0" name=""/>
        <dsp:cNvSpPr/>
      </dsp:nvSpPr>
      <dsp:spPr>
        <a:xfrm>
          <a:off x="1809776" y="78867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Developer saves a lot of time on implementing physics.</a:t>
          </a:r>
        </a:p>
      </dsp:txBody>
      <dsp:txXfrm>
        <a:off x="1809776" y="788670"/>
        <a:ext cx="1721113" cy="525780"/>
      </dsp:txXfrm>
    </dsp:sp>
    <dsp:sp modelId="{55365C21-16C0-44FD-B6EB-2C3411B49597}">
      <dsp:nvSpPr>
        <dsp:cNvPr id="0" name=""/>
        <dsp:cNvSpPr/>
      </dsp:nvSpPr>
      <dsp:spPr>
        <a:xfrm>
          <a:off x="2604611"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A46042-60EE-4703-8A2C-5FE413883C21}">
      <dsp:nvSpPr>
        <dsp:cNvPr id="0" name=""/>
        <dsp:cNvSpPr/>
      </dsp:nvSpPr>
      <dsp:spPr>
        <a:xfrm>
          <a:off x="3616946" y="0"/>
          <a:ext cx="1721113"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Developer is happy.</a:t>
          </a:r>
        </a:p>
      </dsp:txBody>
      <dsp:txXfrm>
        <a:off x="3616946" y="0"/>
        <a:ext cx="1721113" cy="525780"/>
      </dsp:txXfrm>
    </dsp:sp>
    <dsp:sp modelId="{B4E2AE88-2A47-498B-BDEF-11B42F814C64}">
      <dsp:nvSpPr>
        <dsp:cNvPr id="0" name=""/>
        <dsp:cNvSpPr/>
      </dsp:nvSpPr>
      <dsp:spPr>
        <a:xfrm>
          <a:off x="4072395" y="490963"/>
          <a:ext cx="825862" cy="794147"/>
        </a:xfrm>
        <a:prstGeom prst="snip2Same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936"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stands too close.</a:t>
          </a:r>
        </a:p>
      </dsp:txBody>
      <dsp:txXfrm>
        <a:off x="27859" y="407828"/>
        <a:ext cx="1362570" cy="460694"/>
      </dsp:txXfrm>
    </dsp:sp>
    <dsp:sp modelId="{8CCEF6FA-0C25-4B04-964F-D9E7E2786E1F}">
      <dsp:nvSpPr>
        <dsp:cNvPr id="0" name=""/>
        <dsp:cNvSpPr/>
      </dsp:nvSpPr>
      <dsp:spPr>
        <a:xfrm>
          <a:off x="1485973"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displays informing player to step back.</a:t>
          </a:r>
        </a:p>
      </dsp:txBody>
      <dsp:txXfrm>
        <a:off x="1510896" y="407828"/>
        <a:ext cx="1362570" cy="460694"/>
      </dsp:txXfrm>
    </dsp:sp>
    <dsp:sp modelId="{CB1FCBEC-8C29-4B74-9FDC-4EA185307141}">
      <dsp:nvSpPr>
        <dsp:cNvPr id="0" name=""/>
        <dsp:cNvSpPr/>
      </dsp:nvSpPr>
      <dsp:spPr>
        <a:xfrm>
          <a:off x="2969010"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moves back.</a:t>
          </a:r>
        </a:p>
      </dsp:txBody>
      <dsp:txXfrm>
        <a:off x="2993933" y="407828"/>
        <a:ext cx="1362570" cy="460694"/>
      </dsp:txXfrm>
    </dsp:sp>
    <dsp:sp modelId="{ABCE6B58-F95B-4E32-9174-A30EAD30DBD9}">
      <dsp:nvSpPr>
        <dsp:cNvPr id="0" name=""/>
        <dsp:cNvSpPr/>
      </dsp:nvSpPr>
      <dsp:spPr>
        <a:xfrm>
          <a:off x="4452047" y="382905"/>
          <a:ext cx="141241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Notification disappears.</a:t>
          </a:r>
        </a:p>
      </dsp:txBody>
      <dsp:txXfrm>
        <a:off x="4476970" y="407828"/>
        <a:ext cx="1362570" cy="460694"/>
      </dsp:txXfrm>
    </dsp:sp>
  </dsp:spTree>
</dsp:drawing>
</file>

<file path=word/diagrams/drawing3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2763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71" y="382905"/>
          <a:ext cx="286207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E" sz="2100" kern="1200"/>
            <a:t>Developer creates level.</a:t>
          </a:r>
        </a:p>
      </dsp:txBody>
      <dsp:txXfrm>
        <a:off x="24994" y="407828"/>
        <a:ext cx="2812230" cy="460694"/>
      </dsp:txXfrm>
    </dsp:sp>
    <dsp:sp modelId="{8CCEF6FA-0C25-4B04-964F-D9E7E2786E1F}">
      <dsp:nvSpPr>
        <dsp:cNvPr id="0" name=""/>
        <dsp:cNvSpPr/>
      </dsp:nvSpPr>
      <dsp:spPr>
        <a:xfrm>
          <a:off x="3005251" y="382905"/>
          <a:ext cx="2862076" cy="5105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E" sz="2100" kern="1200"/>
            <a:t>Player plays level.</a:t>
          </a:r>
        </a:p>
      </dsp:txBody>
      <dsp:txXfrm>
        <a:off x="3030174" y="407828"/>
        <a:ext cx="2812230" cy="4606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71475"/>
          <a:ext cx="5886449" cy="4953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86"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in cart, on platform or on ground.</a:t>
          </a:r>
        </a:p>
      </dsp:txBody>
      <dsp:txXfrm>
        <a:off x="2586" y="0"/>
        <a:ext cx="1707300" cy="495300"/>
      </dsp:txXfrm>
    </dsp:sp>
    <dsp:sp modelId="{6EBE2B06-455A-4557-AEBC-A85E6C20A9BD}">
      <dsp:nvSpPr>
        <dsp:cNvPr id="0" name=""/>
        <dsp:cNvSpPr/>
      </dsp:nvSpPr>
      <dsp:spPr>
        <a:xfrm>
          <a:off x="794324"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5252" y="836135"/>
          <a:ext cx="1707300" cy="2868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IE" sz="1000" kern="1200"/>
            <a:t>Player jumps.</a:t>
          </a:r>
        </a:p>
      </dsp:txBody>
      <dsp:txXfrm>
        <a:off x="1795252" y="836135"/>
        <a:ext cx="1707300" cy="286818"/>
      </dsp:txXfrm>
    </dsp:sp>
    <dsp:sp modelId="{34AE5217-F3F4-4747-A6B7-D12E4E99EFD5}">
      <dsp:nvSpPr>
        <dsp:cNvPr id="0" name=""/>
        <dsp:cNvSpPr/>
      </dsp:nvSpPr>
      <dsp:spPr>
        <a:xfrm>
          <a:off x="2271109" y="91935"/>
          <a:ext cx="755586" cy="666177"/>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87917" y="0"/>
          <a:ext cx="1707300" cy="4953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IE" sz="1000" kern="1200"/>
            <a:t>Game character jumps.</a:t>
          </a:r>
        </a:p>
      </dsp:txBody>
      <dsp:txXfrm>
        <a:off x="3587917" y="0"/>
        <a:ext cx="1707300" cy="495300"/>
      </dsp:txXfrm>
    </dsp:sp>
    <dsp:sp modelId="{C63500ED-820E-4776-8605-AB764ACC29CB}">
      <dsp:nvSpPr>
        <dsp:cNvPr id="0" name=""/>
        <dsp:cNvSpPr/>
      </dsp:nvSpPr>
      <dsp:spPr>
        <a:xfrm>
          <a:off x="4379655" y="557212"/>
          <a:ext cx="123825" cy="12382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394335"/>
          <a:ext cx="5838825" cy="5257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65"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in cart.</a:t>
          </a:r>
        </a:p>
      </dsp:txBody>
      <dsp:txXfrm>
        <a:off x="2565" y="0"/>
        <a:ext cx="1693487" cy="525780"/>
      </dsp:txXfrm>
    </dsp:sp>
    <dsp:sp modelId="{6EBE2B06-455A-4557-AEBC-A85E6C20A9BD}">
      <dsp:nvSpPr>
        <dsp:cNvPr id="0" name=""/>
        <dsp:cNvSpPr/>
      </dsp:nvSpPr>
      <dsp:spPr>
        <a:xfrm>
          <a:off x="783587"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80727" y="925042"/>
          <a:ext cx="1693487" cy="3439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IE" sz="1200" kern="1200"/>
            <a:t>Player crouches.</a:t>
          </a:r>
        </a:p>
      </dsp:txBody>
      <dsp:txXfrm>
        <a:off x="1780727" y="925042"/>
        <a:ext cx="1693487" cy="343949"/>
      </dsp:txXfrm>
    </dsp:sp>
    <dsp:sp modelId="{34AE5217-F3F4-4747-A6B7-D12E4E99EFD5}">
      <dsp:nvSpPr>
        <dsp:cNvPr id="0" name=""/>
        <dsp:cNvSpPr/>
      </dsp:nvSpPr>
      <dsp:spPr>
        <a:xfrm>
          <a:off x="2213016" y="165035"/>
          <a:ext cx="828909" cy="686675"/>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58889" y="0"/>
          <a:ext cx="1693487" cy="5257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E" sz="1200" kern="1200"/>
            <a:t>Game character crouches.</a:t>
          </a:r>
        </a:p>
      </dsp:txBody>
      <dsp:txXfrm>
        <a:off x="3558889" y="0"/>
        <a:ext cx="1693487" cy="525780"/>
      </dsp:txXfrm>
    </dsp:sp>
    <dsp:sp modelId="{C63500ED-820E-4776-8605-AB764ACC29CB}">
      <dsp:nvSpPr>
        <dsp:cNvPr id="0" name=""/>
        <dsp:cNvSpPr/>
      </dsp:nvSpPr>
      <dsp:spPr>
        <a:xfrm>
          <a:off x="4339910" y="591502"/>
          <a:ext cx="131445" cy="13144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8625"/>
          <a:ext cx="5915025" cy="57150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9"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on a platform.</a:t>
          </a:r>
        </a:p>
      </dsp:txBody>
      <dsp:txXfrm>
        <a:off x="2599" y="0"/>
        <a:ext cx="1715588" cy="571500"/>
      </dsp:txXfrm>
    </dsp:sp>
    <dsp:sp modelId="{6EBE2B06-455A-4557-AEBC-A85E6C20A9BD}">
      <dsp:nvSpPr>
        <dsp:cNvPr id="0" name=""/>
        <dsp:cNvSpPr/>
      </dsp:nvSpPr>
      <dsp:spPr>
        <a:xfrm>
          <a:off x="788956"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803967" y="1005481"/>
          <a:ext cx="1715588" cy="373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t" anchorCtr="0">
          <a:noAutofit/>
        </a:bodyPr>
        <a:lstStyle/>
        <a:p>
          <a:pPr lvl="0" algn="ctr" defTabSz="577850">
            <a:lnSpc>
              <a:spcPct val="90000"/>
            </a:lnSpc>
            <a:spcBef>
              <a:spcPct val="0"/>
            </a:spcBef>
            <a:spcAft>
              <a:spcPct val="35000"/>
            </a:spcAft>
          </a:pPr>
          <a:r>
            <a:rPr lang="en-IE" sz="1300" kern="1200"/>
            <a:t>Player crouches.</a:t>
          </a:r>
        </a:p>
      </dsp:txBody>
      <dsp:txXfrm>
        <a:off x="1803967" y="1005481"/>
        <a:ext cx="1715588" cy="373858"/>
      </dsp:txXfrm>
    </dsp:sp>
    <dsp:sp modelId="{34AE5217-F3F4-4747-A6B7-D12E4E99EFD5}">
      <dsp:nvSpPr>
        <dsp:cNvPr id="0" name=""/>
        <dsp:cNvSpPr/>
      </dsp:nvSpPr>
      <dsp:spPr>
        <a:xfrm>
          <a:off x="2182108" y="150228"/>
          <a:ext cx="959305" cy="804702"/>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605334" y="0"/>
          <a:ext cx="1715588" cy="571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IE" sz="1300" kern="1200"/>
            <a:t>Game character jumps down from platform.</a:t>
          </a:r>
        </a:p>
      </dsp:txBody>
      <dsp:txXfrm>
        <a:off x="3605334" y="0"/>
        <a:ext cx="1715588" cy="571500"/>
      </dsp:txXfrm>
    </dsp:sp>
    <dsp:sp modelId="{C63500ED-820E-4776-8605-AB764ACC29CB}">
      <dsp:nvSpPr>
        <dsp:cNvPr id="0" name=""/>
        <dsp:cNvSpPr/>
      </dsp:nvSpPr>
      <dsp:spPr>
        <a:xfrm>
          <a:off x="4391691" y="642937"/>
          <a:ext cx="142875" cy="14287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640915-9B9A-46BE-8A55-9AE8B8766C08}">
      <dsp:nvSpPr>
        <dsp:cNvPr id="0" name=""/>
        <dsp:cNvSpPr/>
      </dsp:nvSpPr>
      <dsp:spPr>
        <a:xfrm>
          <a:off x="0" y="422910"/>
          <a:ext cx="5895975" cy="56388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FD738B4-2058-40A4-97C8-43B6BBF81A52}">
      <dsp:nvSpPr>
        <dsp:cNvPr id="0" name=""/>
        <dsp:cNvSpPr/>
      </dsp:nvSpPr>
      <dsp:spPr>
        <a:xfrm>
          <a:off x="2591"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on a platform or on the ground.</a:t>
          </a:r>
        </a:p>
      </dsp:txBody>
      <dsp:txXfrm>
        <a:off x="2591" y="0"/>
        <a:ext cx="1710063" cy="563880"/>
      </dsp:txXfrm>
    </dsp:sp>
    <dsp:sp modelId="{6EBE2B06-455A-4557-AEBC-A85E6C20A9BD}">
      <dsp:nvSpPr>
        <dsp:cNvPr id="0" name=""/>
        <dsp:cNvSpPr/>
      </dsp:nvSpPr>
      <dsp:spPr>
        <a:xfrm>
          <a:off x="787137"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3F8576-E5B2-4A91-A2FB-4548800FE853}">
      <dsp:nvSpPr>
        <dsp:cNvPr id="0" name=""/>
        <dsp:cNvSpPr/>
      </dsp:nvSpPr>
      <dsp:spPr>
        <a:xfrm>
          <a:off x="1798157" y="992074"/>
          <a:ext cx="1710063" cy="3688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lvl="0" algn="ctr" defTabSz="488950">
            <a:lnSpc>
              <a:spcPct val="90000"/>
            </a:lnSpc>
            <a:spcBef>
              <a:spcPct val="0"/>
            </a:spcBef>
            <a:spcAft>
              <a:spcPct val="35000"/>
            </a:spcAft>
          </a:pPr>
          <a:r>
            <a:rPr lang="en-IE" sz="1100" kern="1200"/>
            <a:t>Player runs.</a:t>
          </a:r>
        </a:p>
      </dsp:txBody>
      <dsp:txXfrm>
        <a:off x="1798157" y="992074"/>
        <a:ext cx="1710063" cy="368873"/>
      </dsp:txXfrm>
    </dsp:sp>
    <dsp:sp modelId="{34AE5217-F3F4-4747-A6B7-D12E4E99EFD5}">
      <dsp:nvSpPr>
        <dsp:cNvPr id="0" name=""/>
        <dsp:cNvSpPr/>
      </dsp:nvSpPr>
      <dsp:spPr>
        <a:xfrm>
          <a:off x="2194316" y="155417"/>
          <a:ext cx="917744" cy="779588"/>
        </a:xfrm>
        <a:prstGeom prst="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BF8B27-D4A5-4D78-A192-84DDC778ED5D}">
      <dsp:nvSpPr>
        <dsp:cNvPr id="0" name=""/>
        <dsp:cNvSpPr/>
      </dsp:nvSpPr>
      <dsp:spPr>
        <a:xfrm>
          <a:off x="3593723" y="0"/>
          <a:ext cx="1710063" cy="563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lvl="0" algn="ctr" defTabSz="488950">
            <a:lnSpc>
              <a:spcPct val="90000"/>
            </a:lnSpc>
            <a:spcBef>
              <a:spcPct val="0"/>
            </a:spcBef>
            <a:spcAft>
              <a:spcPct val="35000"/>
            </a:spcAft>
          </a:pPr>
          <a:r>
            <a:rPr lang="en-IE" sz="1100" kern="1200"/>
            <a:t>Game character runs along platform.</a:t>
          </a:r>
        </a:p>
      </dsp:txBody>
      <dsp:txXfrm>
        <a:off x="3593723" y="0"/>
        <a:ext cx="1710063" cy="563880"/>
      </dsp:txXfrm>
    </dsp:sp>
    <dsp:sp modelId="{C63500ED-820E-4776-8605-AB764ACC29CB}">
      <dsp:nvSpPr>
        <dsp:cNvPr id="0" name=""/>
        <dsp:cNvSpPr/>
      </dsp:nvSpPr>
      <dsp:spPr>
        <a:xfrm>
          <a:off x="4378269" y="634365"/>
          <a:ext cx="140970" cy="14097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4C4FD-16DC-44F7-9322-D35F042BE44F}">
      <dsp:nvSpPr>
        <dsp:cNvPr id="0" name=""/>
        <dsp:cNvSpPr/>
      </dsp:nvSpPr>
      <dsp:spPr>
        <a:xfrm>
          <a:off x="440054" y="0"/>
          <a:ext cx="4987290" cy="16668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68C7FC-B97D-4875-A8E9-1D209A6DF563}">
      <dsp:nvSpPr>
        <dsp:cNvPr id="0" name=""/>
        <dsp:cNvSpPr/>
      </dsp:nvSpPr>
      <dsp:spPr>
        <a:xfrm>
          <a:off x="2578"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Player starts level.</a:t>
          </a:r>
        </a:p>
      </dsp:txBody>
      <dsp:txXfrm>
        <a:off x="35126" y="532610"/>
        <a:ext cx="1062258" cy="601654"/>
      </dsp:txXfrm>
    </dsp:sp>
    <dsp:sp modelId="{8CCEF6FA-0C25-4B04-964F-D9E7E2786E1F}">
      <dsp:nvSpPr>
        <dsp:cNvPr id="0" name=""/>
        <dsp:cNvSpPr/>
      </dsp:nvSpPr>
      <dsp:spPr>
        <a:xfrm>
          <a:off x="1186300"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Floor XML file is read into a list of points which define the floor's surface.</a:t>
          </a:r>
        </a:p>
      </dsp:txBody>
      <dsp:txXfrm>
        <a:off x="1218848" y="532610"/>
        <a:ext cx="1062258" cy="601654"/>
      </dsp:txXfrm>
    </dsp:sp>
    <dsp:sp modelId="{CB1FCBEC-8C29-4B74-9FDC-4EA185307141}">
      <dsp:nvSpPr>
        <dsp:cNvPr id="0" name=""/>
        <dsp:cNvSpPr/>
      </dsp:nvSpPr>
      <dsp:spPr>
        <a:xfrm>
          <a:off x="2370022"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The list of points is turned into the tops of a list of four sided physics objects.</a:t>
          </a:r>
        </a:p>
      </dsp:txBody>
      <dsp:txXfrm>
        <a:off x="2402570" y="532610"/>
        <a:ext cx="1062258" cy="601654"/>
      </dsp:txXfrm>
    </dsp:sp>
    <dsp:sp modelId="{ABCE6B58-F95B-4E32-9174-A30EAD30DBD9}">
      <dsp:nvSpPr>
        <dsp:cNvPr id="0" name=""/>
        <dsp:cNvSpPr/>
      </dsp:nvSpPr>
      <dsp:spPr>
        <a:xfrm>
          <a:off x="3553744"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Object XML file is read and all objects are created .</a:t>
          </a:r>
        </a:p>
      </dsp:txBody>
      <dsp:txXfrm>
        <a:off x="3586292" y="532610"/>
        <a:ext cx="1062258" cy="601654"/>
      </dsp:txXfrm>
    </dsp:sp>
    <dsp:sp modelId="{18390451-24C0-4D87-BADD-8E47AB5E8193}">
      <dsp:nvSpPr>
        <dsp:cNvPr id="0" name=""/>
        <dsp:cNvSpPr/>
      </dsp:nvSpPr>
      <dsp:spPr>
        <a:xfrm>
          <a:off x="4737467" y="500062"/>
          <a:ext cx="1127354" cy="6667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E" sz="900" kern="1200"/>
            <a:t>Level begins.</a:t>
          </a:r>
        </a:p>
      </dsp:txBody>
      <dsp:txXfrm>
        <a:off x="4770015" y="532610"/>
        <a:ext cx="1062258" cy="60165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B9874-4DD2-40ED-A019-56019D6E9903}">
      <dsp:nvSpPr>
        <dsp:cNvPr id="0" name=""/>
        <dsp:cNvSpPr/>
      </dsp:nvSpPr>
      <dsp:spPr>
        <a:xfrm>
          <a:off x="478" y="-124414"/>
          <a:ext cx="1518719" cy="1265609"/>
        </a:xfrm>
        <a:prstGeom prst="rect">
          <a:avLst/>
        </a:prstGeom>
        <a:blipFill rotWithShape="1">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5BA63-9332-4CCC-BECF-A9F0F7AB9683}">
      <dsp:nvSpPr>
        <dsp:cNvPr id="0" name=""/>
        <dsp:cNvSpPr/>
      </dsp:nvSpPr>
      <dsp:spPr>
        <a:xfrm>
          <a:off x="477223" y="411690"/>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Open "Select Level" menu</a:t>
          </a:r>
        </a:p>
      </dsp:txBody>
      <dsp:txXfrm>
        <a:off x="477223" y="411690"/>
        <a:ext cx="938732" cy="767953"/>
      </dsp:txXfrm>
    </dsp:sp>
    <dsp:sp modelId="{FE05095B-5DFB-4746-926B-F632657D3AB1}">
      <dsp:nvSpPr>
        <dsp:cNvPr id="0" name=""/>
        <dsp:cNvSpPr/>
      </dsp:nvSpPr>
      <dsp:spPr>
        <a:xfrm rot="21593170">
          <a:off x="1646532" y="393720"/>
          <a:ext cx="127334"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1646532" y="438871"/>
        <a:ext cx="89134" cy="135338"/>
      </dsp:txXfrm>
    </dsp:sp>
    <dsp:sp modelId="{1DDE3C26-BA47-47AC-A256-5CD5C1F16965}">
      <dsp:nvSpPr>
        <dsp:cNvPr id="0" name=""/>
        <dsp:cNvSpPr/>
      </dsp:nvSpPr>
      <dsp:spPr>
        <a:xfrm>
          <a:off x="1883010" y="-120645"/>
          <a:ext cx="1547472" cy="1250534"/>
        </a:xfrm>
        <a:prstGeom prst="rect">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F3E2E2-FC73-4D9F-B335-86C1B211CCBF}">
      <dsp:nvSpPr>
        <dsp:cNvPr id="0" name=""/>
        <dsp:cNvSpPr/>
      </dsp:nvSpPr>
      <dsp:spPr>
        <a:xfrm>
          <a:off x="2340197" y="414863"/>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Select level 1</a:t>
          </a:r>
        </a:p>
      </dsp:txBody>
      <dsp:txXfrm>
        <a:off x="2340197" y="414863"/>
        <a:ext cx="938732" cy="767953"/>
      </dsp:txXfrm>
    </dsp:sp>
    <dsp:sp modelId="{F2D21793-9D01-4D8B-8C52-E22B76070043}">
      <dsp:nvSpPr>
        <dsp:cNvPr id="0" name=""/>
        <dsp:cNvSpPr/>
      </dsp:nvSpPr>
      <dsp:spPr>
        <a:xfrm rot="21594486">
          <a:off x="3578602" y="390242"/>
          <a:ext cx="148119" cy="2255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IE" sz="900" kern="1200"/>
        </a:p>
      </dsp:txBody>
      <dsp:txXfrm>
        <a:off x="3578602" y="435391"/>
        <a:ext cx="103683" cy="135338"/>
      </dsp:txXfrm>
    </dsp:sp>
    <dsp:sp modelId="{2CA3EC6C-F0D8-4F2A-8181-6D46D4656DA7}">
      <dsp:nvSpPr>
        <dsp:cNvPr id="0" name=""/>
        <dsp:cNvSpPr/>
      </dsp:nvSpPr>
      <dsp:spPr>
        <a:xfrm>
          <a:off x="3853681" y="117972"/>
          <a:ext cx="938732" cy="767953"/>
        </a:xfrm>
        <a:prstGeom prst="rect">
          <a:avLst/>
        </a:prstGeom>
        <a:blipFill rotWithShape="1">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F2177-3F26-488B-905E-CE6479A413E0}">
      <dsp:nvSpPr>
        <dsp:cNvPr id="0" name=""/>
        <dsp:cNvSpPr/>
      </dsp:nvSpPr>
      <dsp:spPr>
        <a:xfrm>
          <a:off x="3819868" y="113779"/>
          <a:ext cx="938732" cy="7679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E" sz="1300" kern="1200"/>
            <a:t>Level 1 starts</a:t>
          </a:r>
        </a:p>
      </dsp:txBody>
      <dsp:txXfrm>
        <a:off x="3819868" y="113779"/>
        <a:ext cx="938732" cy="7679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7.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1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4.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30.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8E8C7-530F-4CA9-8F53-1BFF2F541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24</Pages>
  <Words>3728</Words>
  <Characters>21255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40</cp:revision>
  <dcterms:created xsi:type="dcterms:W3CDTF">2012-09-29T10:22:00Z</dcterms:created>
  <dcterms:modified xsi:type="dcterms:W3CDTF">2012-12-08T09:49:00Z</dcterms:modified>
</cp:coreProperties>
</file>